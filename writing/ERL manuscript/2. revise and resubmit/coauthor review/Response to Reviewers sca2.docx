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8713" w14:textId="67A32DAF" w:rsidR="00EB5FDE" w:rsidRPr="0011382F" w:rsidRDefault="00EB5FDE">
      <w:pPr>
        <w:rPr>
          <w:rFonts w:ascii="Times New Roman" w:hAnsi="Times New Roman" w:cs="Times New Roman"/>
          <w:b/>
          <w:bCs/>
        </w:rPr>
      </w:pPr>
      <w:r w:rsidRPr="0011382F">
        <w:rPr>
          <w:rFonts w:ascii="Times New Roman" w:hAnsi="Times New Roman" w:cs="Times New Roman"/>
          <w:b/>
          <w:bCs/>
        </w:rPr>
        <w:t>Referee: 1</w:t>
      </w:r>
    </w:p>
    <w:p w14:paraId="17457F10" w14:textId="77777777" w:rsidR="0011382F" w:rsidRDefault="0011382F" w:rsidP="00EB5FDE">
      <w:pPr>
        <w:rPr>
          <w:rFonts w:ascii="Times New Roman" w:hAnsi="Times New Roman" w:cs="Times New Roman"/>
        </w:rPr>
      </w:pPr>
    </w:p>
    <w:p w14:paraId="3D672F69" w14:textId="4CA95598" w:rsidR="00EB5FDE" w:rsidRPr="0011382F" w:rsidRDefault="00EB5FDE" w:rsidP="00EB5FDE">
      <w:pPr>
        <w:rPr>
          <w:rFonts w:ascii="Times New Roman" w:hAnsi="Times New Roman" w:cs="Times New Roman"/>
          <w:u w:val="single"/>
        </w:rPr>
      </w:pPr>
      <w:r w:rsidRPr="0011382F">
        <w:rPr>
          <w:rFonts w:ascii="Times New Roman" w:hAnsi="Times New Roman" w:cs="Times New Roman"/>
          <w:u w:val="single"/>
        </w:rPr>
        <w:t xml:space="preserve">General comments: </w:t>
      </w:r>
    </w:p>
    <w:p w14:paraId="011D2488" w14:textId="77777777" w:rsidR="00EB5FDE" w:rsidRDefault="00EB5FDE" w:rsidP="00EB5FDE">
      <w:pPr>
        <w:rPr>
          <w:rFonts w:ascii="Times New Roman" w:hAnsi="Times New Roman" w:cs="Times New Roman"/>
        </w:rPr>
      </w:pPr>
      <w:r w:rsidRPr="00FA2204">
        <w:rPr>
          <w:rFonts w:ascii="Times New Roman" w:hAnsi="Times New Roman" w:cs="Times New Roman"/>
        </w:rPr>
        <w:t xml:space="preserve">This manuscript aims to quantify the impact of changes in green spaces on human health in global cities over a ten-year period. The authors use NDVI, aggregated into five-year intervals, to assess city-level changes, which serve as input for an exposure-response function linking NDVI to all-cause mortality. While no major global trends in NDVI or associated health impacts are observed, significant changes are noted in specific cities and years. The paper is well-written and addresses a topic relevant to ERL readers. However, the following issues need to be addressed, as outlined below: </w:t>
      </w:r>
    </w:p>
    <w:p w14:paraId="1B8DA4C5" w14:textId="77777777" w:rsidR="009C35DC" w:rsidRDefault="009C35DC" w:rsidP="00EB5FDE">
      <w:pPr>
        <w:rPr>
          <w:rFonts w:ascii="Times New Roman" w:hAnsi="Times New Roman" w:cs="Times New Roman"/>
        </w:rPr>
      </w:pPr>
    </w:p>
    <w:p w14:paraId="51B147CD" w14:textId="7E53CF84" w:rsidR="009C35DC" w:rsidRPr="009C35DC" w:rsidRDefault="009C35DC" w:rsidP="00EB5FDE">
      <w:pPr>
        <w:rPr>
          <w:rFonts w:ascii="Times New Roman" w:hAnsi="Times New Roman" w:cs="Times New Roman"/>
          <w:color w:val="156082" w:themeColor="accent1"/>
        </w:rPr>
      </w:pPr>
      <w:r>
        <w:rPr>
          <w:rFonts w:ascii="Times New Roman" w:hAnsi="Times New Roman" w:cs="Times New Roman"/>
          <w:color w:val="156082" w:themeColor="accent1"/>
        </w:rPr>
        <w:t>Thank you for your careful read of our paper and for your thoughtful suggestions.</w:t>
      </w:r>
    </w:p>
    <w:p w14:paraId="7CE23AB9" w14:textId="77777777" w:rsidR="0011382F" w:rsidRPr="00FA2204" w:rsidRDefault="0011382F" w:rsidP="00EB5FDE">
      <w:pPr>
        <w:rPr>
          <w:rFonts w:ascii="Times New Roman" w:hAnsi="Times New Roman" w:cs="Times New Roman"/>
        </w:rPr>
      </w:pPr>
    </w:p>
    <w:p w14:paraId="3A92B353" w14:textId="77777777" w:rsidR="00EB5FDE" w:rsidRDefault="00EB5FDE" w:rsidP="00EB5FDE">
      <w:pPr>
        <w:rPr>
          <w:rFonts w:ascii="Times New Roman" w:hAnsi="Times New Roman" w:cs="Times New Roman"/>
          <w:u w:val="single"/>
        </w:rPr>
      </w:pPr>
      <w:r w:rsidRPr="0011382F">
        <w:rPr>
          <w:rFonts w:ascii="Times New Roman" w:hAnsi="Times New Roman" w:cs="Times New Roman"/>
          <w:u w:val="single"/>
        </w:rPr>
        <w:t xml:space="preserve">Specific comments: </w:t>
      </w:r>
    </w:p>
    <w:p w14:paraId="59E10E92" w14:textId="77777777" w:rsidR="0011382F" w:rsidRPr="0011382F" w:rsidRDefault="0011382F" w:rsidP="00EB5FDE">
      <w:pPr>
        <w:rPr>
          <w:rFonts w:ascii="Times New Roman" w:hAnsi="Times New Roman" w:cs="Times New Roman"/>
          <w:u w:val="single"/>
        </w:rPr>
      </w:pPr>
    </w:p>
    <w:p w14:paraId="337A2203" w14:textId="28F64B60" w:rsidR="00EB5FDE" w:rsidRPr="00FA2204" w:rsidRDefault="00EB5FDE" w:rsidP="00EB5FDE">
      <w:pPr>
        <w:rPr>
          <w:rFonts w:ascii="Times New Roman" w:hAnsi="Times New Roman" w:cs="Times New Roman"/>
        </w:rPr>
      </w:pPr>
      <w:r w:rsidRPr="00FA2204">
        <w:rPr>
          <w:rFonts w:ascii="Times New Roman" w:hAnsi="Times New Roman" w:cs="Times New Roman"/>
        </w:rPr>
        <w:t>Health impact assessment</w:t>
      </w:r>
    </w:p>
    <w:p w14:paraId="5144C6D8" w14:textId="4D8DFAAF"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It would be helpful to explicitly discuss how increased greenspaces positively impact human health. Which specific diseases see a reduced risk, and through what mechanisms? For example, line 100 mentions that NDVI over a five-year period is used in the health assessment, implying that the exposure-response functions focus on short-term health impacts. Clarifying the pathways through which greenspaces influence health outcomes, along with their respective time scales, would strengthen the analysis. Additionally, how are these effects isolated from other contributing factors? For instance, increased urban greenspaces can lower near-surface temperatures, potentially mitigating extreme events like heat waves. Given that heat-related health impacts can be quantified separately, how do they compare to and differ from the health benefits attributed to NDVI? More importantly, how can these influences be disentangled in the analysis?</w:t>
      </w:r>
    </w:p>
    <w:p w14:paraId="74CF002B" w14:textId="77777777" w:rsidR="00E40911" w:rsidRDefault="00E40911" w:rsidP="00E40911">
      <w:pPr>
        <w:pStyle w:val="ListParagraph"/>
        <w:rPr>
          <w:rFonts w:ascii="Times New Roman" w:hAnsi="Times New Roman" w:cs="Times New Roman"/>
        </w:rPr>
      </w:pPr>
    </w:p>
    <w:p w14:paraId="7D6A7B05" w14:textId="63A9797B" w:rsidR="00AF406A" w:rsidRDefault="00E40911" w:rsidP="006B1379">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6B1379">
        <w:rPr>
          <w:rFonts w:ascii="Times New Roman" w:hAnsi="Times New Roman" w:cs="Times New Roman"/>
          <w:color w:val="156082" w:themeColor="accent1"/>
        </w:rPr>
        <w:t xml:space="preserve">In response to the first part of your comment, we’ve </w:t>
      </w:r>
      <w:r w:rsidR="00AF406A" w:rsidRPr="006B1379">
        <w:rPr>
          <w:rFonts w:ascii="Times New Roman" w:hAnsi="Times New Roman" w:cs="Times New Roman"/>
          <w:color w:val="156082" w:themeColor="accent1"/>
        </w:rPr>
        <w:t>added text to the introduction:</w:t>
      </w:r>
    </w:p>
    <w:p w14:paraId="39B2CCA3" w14:textId="77777777" w:rsidR="00127E40" w:rsidRDefault="00127E40" w:rsidP="006B1379">
      <w:pPr>
        <w:pStyle w:val="ListParagraph"/>
        <w:rPr>
          <w:rFonts w:ascii="Times New Roman" w:hAnsi="Times New Roman" w:cs="Times New Roman"/>
          <w:color w:val="156082" w:themeColor="accent1"/>
        </w:rPr>
      </w:pPr>
    </w:p>
    <w:p w14:paraId="015B8AAF" w14:textId="69C27207" w:rsidR="00127E40" w:rsidRPr="00F85465"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“Systematic reviews support an association between increased residential greenspace and decreased risk of depression and anxiety,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{"citationID":"wkTWrXYf","properties":{"formattedCitation":"\\super 5\\nosupersub{}","plainCitation":"5","noteIndex":0},"citationItems":[{"id":699,"uris":["http://zotero.org/users/10202395/items/YYKK7IQ5"],"itemData":{"id":699,"type":"article-journal","abstract":"Background: The development of urbanization has led to emerging mental health issues. Green space was becoming increasingly important for mental health. Previous studies have demonstrated the value of green space for a variety of outcomes connected to mental health. However, uncertainty remains regarding the association between green spaces and the risk of depression and anxiety outcomes. This study aimed to integrate present evidence from observational studies to define the association of exposure to green space with depression and anxiety.\nMethods: A thorough electronic search of PubMed, Web of Science and Embase database was performed. We transformed the odds ratio (OR) of different green increments into per 0.1 unit increase in normalized difference vegetation index (NDVI) and per 10% increase in percentage of green space. Cochrane’s Q and I2 statistics were used to assess study heterogeneity, and random-effects models were employed to calculate combined effect estimation OR with 95% confidence intervals (CIs). Pooled analysis was completed using Stata 15.0.\nResults: According to this meta-analysis, a 10% increase in the proportion of green space was linked to a lower risk of depression (merged OR (95% CI) = 0.963 (0.948, 0.979)) and anxiety (merged OR (95% CI) = 0.938 (0.858, 1.025)) and a 0.1 unit increase in NDVI was linked to a lower risk of depression (merged OR (95% CI) = 0.931 (0.887, 0.977)).\nConclusions: Results of this meta-analysis supported improving green space exposure in preventing depression and anxiety. Higher green space exposure might be helpful for depression and anxiety disorders. Therefore, improving or preserving green space should be regarded as a promising intervention for public health.","container-title":"Environmental Research","DOI":"10.1016/j.envres.2023.116303","ISSN":"00139351","journalAbbreviation":"Environmental Research","language":"en","page":"116303","source":"DOI.org (Crossref)","title":"Green space exposure on depression and anxiety outcomes: A meta-analysis","title-short":"Green space exposure on depression and anxiety outcomes","volume":"231","author":[{"family":"Liu","given":"Ziquan"},{"family":"Chen","given":"Xuemei"},{"family":"Cui","given":"Huanhuan"},{"family":"Ma","given":"Yuxuan"},{"family":"Gao","given":"Ning"},{"family":"Li","given":"Xinyu"},{"family":"Meng","given":"Xiangyan"},{"family":"Lin","given":"Huishu"},{"family":"Abudou","given":"Halidan"},{"family":"Guo","given":"Liqiong"},{"family":"Liu","given":"Qisijing"}],"issued":{"date-parts":[["2023",8]]}}}],"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low birth weight,</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{"citationID":"21qjSZhC","properties":{"formattedCitation":"\\super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cardiovascular events,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{"citationID":"8kCKlDu0","properties":{"formattedCitation":"\\super 9\\nosupersub{}","plainCitation":"9","noteIndex":0},"citationItems":[{"id":644,"uris":["http://zotero.org/users/10202395/items/QEKIXS6B"],"itemData":{"id":644,"type":"article-journal","abstract":"Significance Globally, cardiovascular disease (CVD) and cancer are leading causes of morbidity and mortality. While having different etiologies, CVD and cancer are linked by multiple shared risk factors, the presence of which exacerbate adverse outcomes for individuals with either disease. For both pathologies, factors such as poverty, lack of physical activity (PA), poor dietary intake, and climate change increase risk of adverse outcomes. Prior research has shown that greenspaces and other nature-based interventions (NBIs) contribute to improved health outcomes and climate change resilience.","container-title":"PLOS ONE","DOI":"10.1371/journal.pone.0276517","ISSN":"1932-6203","issue":"11","journalAbbreviation":"PLoS ONE","language":"en","page":"e0276517","source":"DOI.org (Crossref)","title":"The impact of greenspace or nature-based interventions on cardiovascular health or cancer-related outcomes: A systematic review of experimental studies","title-short":"The impact of greenspace or nature-based interventions on cardiovascular health or cancer-related outcomes","volume":"17","author":[{"family":"Bikomeye","given":"Jean C."},{"family":"Balza","given":"Joanna S."},{"family":"Kwarteng","given":"Jamila L."},{"family":"Beyer","given":"Andreas M."},{"family":"Beyer","given":"Kirsten M. M."}],"editor":[{"family":"Bottoms","given":"Lindsay"}],"issued":{"date-parts":[["2022",11,23]]}}}],"schema":"https://github.com/citation-style-language/schema/raw/master/csl-citation.json"}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9</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lung and prostate cancer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{"citationID":"EWvGnmaY","properties":{"formattedCitation":"\\super 7\\nosupersub{}","plainCitation":"7","noteIndex":0},"citationItems":[{"id":701,"uris":["http://zotero.org/users/10202395/items/TTQ58A8X"],"itemData":{"id":701,"type":"article-journal","container-title":"Environmental Science and Pollution Research","DOI":"10.1007/s11356-023-28461-5","ISSN":"1614-7499","issue":"39","journalAbbreviation":"Environ Sci Pollut Res","language":"en","page":"91140-91157","source":"DOI.org (Crossref)","title":"Association between greenspace and cancer: evidence from a systematic review and meta-analysis of multiple large cohort studies","title-short":"Association between greenspace and cancer","volume":"30","author":[{"family":"Li","given":"Jiang"},{"family":"Xie","given":"Yafei"},{"family":"Xu","given":"Jianguo"},{"family":"Zhang","given":"Chun"},{"family":"Wang","given":"Huilin"},{"family":"Huang","given":"Danqi"},{"family":"Li","given":"Guoqiang"},{"family":"Tian","given":"Jinhui"}],"issued":{"date-parts":[["2023",7,20]]}}}],"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7</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and all-cause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{"citationID":"KR5MV0Hf","properties":{"formattedCitation":"\\super 8\\nosupersub{}","plainCitation":"8","noteIndex":0},"citationItems":[{"id":410,"uris":["http://zotero.org/users/10202395/items/Q2YAVJ8R"],"itemData":{"id":410,"type":"article-journal","abstract":"BACKGROUND: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8</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3E35C12" w14:textId="77777777" w:rsidR="00127E40" w:rsidRPr="00F85465" w:rsidRDefault="00127E40" w:rsidP="00F85465">
      <w:pPr>
        <w:pStyle w:val="ListParagraph"/>
        <w:ind w:left="1440"/>
        <w:rPr>
          <w:rFonts w:ascii="Times New Roman" w:hAnsi="Times New Roman" w:cs="Times New Roman"/>
          <w:color w:val="156082" w:themeColor="accent1"/>
        </w:rPr>
      </w:pPr>
    </w:p>
    <w:p w14:paraId="43B1C6B7" w14:textId="3A04497B" w:rsidR="00127E40"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“Three main pathways have been hypothesized to link greenspace with health: reduced environmental harm (i.e. less heat, noise, and air pollution), restoration capacities (i.e. reduced stress), and building capacities (i.e. increased physical activity and social gathering).</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{"citationID":"sIvVNiNQ","properties":{"formattedCitation":"\\super 15\\nosupersub{}","plainCitation":"15","noteIndex":0},"citationItems":[{"id":280,"uris":["http://zotero.org/users/10202395/items/CK6S8WDF"],"itemData":{"id":280,"type":"article-journal","abstract":"Background\nIn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unclear.\nObjectives\nDuring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research.\nDiscussions\nPotential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consideration.\nConclusions\nWhile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recommendations.","container-title":"Environmental Research","DOI":"10.1016/j.envres.2017.06.028","ISSN":"0013-9351","journalAbbreviation":"Environmental Research","language":"en","page":"301-317","source":"ScienceDirect","title":"Exploring pathways linking greenspace to health: Theoretical and methodological guidance","title-short":"Exploring pathways linking greenspace to health","volume":"158","author":[{"family":"Markevych","given":"Iana"},{"family":"Schoierer","given":"Julia"},{"family":"Hartig","given":"Terry"},{"family":"Chudnovsky","given":"Alexandra"},{"family":"Hystad","given":"Perry"},{"family":"Dzhambov","given":"Angel M."},{"family":"Vries","given":"Sjerp","non-dropping-particle":"de"},{"family":"Triguero-Mas","given":"Margarita"},{"family":"Brauer","given":"Michael"},{"family":"Nieuwenhuijsen","given":"Mark J."},{"family":"Lupp","given":"Gerd"},{"family":"Richardson","given":"Elizabeth A."},{"family":"Astell-Burt","given":"Thomas"},{"family":"Dimitrova","given":"Donka"},{"family":"Feng","given":"Xiaoqi"},{"family":"Sadeh","given":"Maya"},{"family":"Standl","given":"Marie"},{"family":"Heinrich","given":"Joachim"},{"family":"Fuertes","given":"Elaine"}],"issued":{"date-parts":[["2017",10,1]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Mediation studies have found evidence that greenspace is associated with </w:t>
      </w:r>
      <w:r w:rsidR="00EA2FEF">
        <w:rPr>
          <w:rFonts w:ascii="Times New Roman" w:hAnsi="Times New Roman" w:cs="Times New Roman"/>
          <w:color w:val="156082" w:themeColor="accent1"/>
        </w:rPr>
        <w:t xml:space="preserve">improved </w:t>
      </w:r>
      <w:r w:rsidRPr="00F85465">
        <w:rPr>
          <w:rFonts w:ascii="Times New Roman" w:hAnsi="Times New Roman" w:cs="Times New Roman"/>
          <w:color w:val="156082" w:themeColor="accent1"/>
        </w:rPr>
        <w:t>health through better air quality, increased physical activity, and reduced stress.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{"citationID":"YStRrlxy","properties":{"formattedCitation":"\\super 16\\nosupersub{}","plainCitation":"16","noteIndex":0},"citationItems":[{"id":270,"uris":["http://zotero.org/users/10202395/items/NVXQT3QC"],"itemData":{"id":270,"type":"article-journal","abstract":"Background: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6AA5656" w14:textId="77777777" w:rsidR="00BA3DCC" w:rsidRDefault="00BA3DCC" w:rsidP="00BA3DCC">
      <w:pPr>
        <w:rPr>
          <w:rFonts w:ascii="Times New Roman" w:hAnsi="Times New Roman" w:cs="Times New Roman"/>
          <w:color w:val="156082" w:themeColor="accent1"/>
        </w:rPr>
      </w:pPr>
    </w:p>
    <w:p w14:paraId="5C1D9B33" w14:textId="44446433" w:rsidR="00BA3DCC" w:rsidRDefault="00BA3DCC"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In terms of the second part of your comment, about the timescale of the influence of greenspace on health, the evidence is less clear. In the studies included in the meta-analysis of exposure to greenspace on all-cause mortality, the exposure is measured in </w:t>
      </w:r>
      <w:r>
        <w:rPr>
          <w:rFonts w:ascii="Times New Roman" w:hAnsi="Times New Roman" w:cs="Times New Roman"/>
          <w:color w:val="156082" w:themeColor="accent1"/>
        </w:rPr>
        <w:lastRenderedPageBreak/>
        <w:t xml:space="preserve">various ways over different time periods. In </w:t>
      </w:r>
      <w:r w:rsidR="00EE269A">
        <w:rPr>
          <w:rFonts w:ascii="Times New Roman" w:hAnsi="Times New Roman" w:cs="Times New Roman"/>
          <w:color w:val="156082" w:themeColor="accent1"/>
        </w:rPr>
        <w:t>one</w:t>
      </w:r>
      <w:r>
        <w:rPr>
          <w:rFonts w:ascii="Times New Roman" w:hAnsi="Times New Roman" w:cs="Times New Roman"/>
          <w:color w:val="156082" w:themeColor="accent1"/>
        </w:rPr>
        <w:t xml:space="preserve"> stud</w:t>
      </w:r>
      <w:r w:rsidR="00EE269A">
        <w:rPr>
          <w:rFonts w:ascii="Times New Roman" w:hAnsi="Times New Roman" w:cs="Times New Roman"/>
          <w:color w:val="156082" w:themeColor="accent1"/>
        </w:rPr>
        <w:t>y</w:t>
      </w:r>
      <w:r>
        <w:rPr>
          <w:rFonts w:ascii="Times New Roman" w:hAnsi="Times New Roman" w:cs="Times New Roman"/>
          <w:color w:val="156082" w:themeColor="accent1"/>
        </w:rPr>
        <w:t>, just one day representing greenest observed NDVI (</w:t>
      </w:r>
      <w:proofErr w:type="spellStart"/>
      <w:r>
        <w:rPr>
          <w:rFonts w:ascii="Times New Roman" w:hAnsi="Times New Roman" w:cs="Times New Roman"/>
          <w:color w:val="156082" w:themeColor="accent1"/>
        </w:rPr>
        <w:t>Orioli</w:t>
      </w:r>
      <w:proofErr w:type="spellEnd"/>
      <w:r>
        <w:rPr>
          <w:rFonts w:ascii="Times New Roman" w:hAnsi="Times New Roman" w:cs="Times New Roman"/>
          <w:color w:val="156082" w:themeColor="accent1"/>
        </w:rPr>
        <w:t xml:space="preserve"> (2019)) was used</w:t>
      </w:r>
      <w:r w:rsidR="00EE269A">
        <w:rPr>
          <w:rFonts w:ascii="Times New Roman" w:hAnsi="Times New Roman" w:cs="Times New Roman"/>
          <w:color w:val="156082" w:themeColor="accent1"/>
        </w:rPr>
        <w:t xml:space="preserve">, while Villeneuve (2012) used the greenest cloud-free image from each year of the study period (8 years). </w:t>
      </w:r>
      <w:r>
        <w:rPr>
          <w:rFonts w:ascii="Times New Roman" w:hAnsi="Times New Roman" w:cs="Times New Roman"/>
          <w:color w:val="156082" w:themeColor="accent1"/>
        </w:rPr>
        <w:t>In both the James (2016) and Ji (2019) papers, NDVI was measured</w:t>
      </w:r>
      <w:r w:rsidRPr="00BA3DCC">
        <w:rPr>
          <w:rFonts w:ascii="Times New Roman" w:hAnsi="Times New Roman" w:cs="Times New Roman"/>
          <w:color w:val="156082" w:themeColor="accent1"/>
        </w:rPr>
        <w:t xml:space="preserve"> </w:t>
      </w:r>
      <w:r>
        <w:rPr>
          <w:rFonts w:ascii="Times New Roman" w:hAnsi="Times New Roman" w:cs="Times New Roman"/>
          <w:color w:val="156082" w:themeColor="accent1"/>
        </w:rPr>
        <w:t xml:space="preserve">both contemporaneously (current season) and cumulatively (annual seasonal average over the study period, which consisted of 8 and 14 years, respectively). </w:t>
      </w:r>
      <w:r w:rsidR="00497C9E">
        <w:rPr>
          <w:rFonts w:ascii="Times New Roman" w:hAnsi="Times New Roman" w:cs="Times New Roman"/>
          <w:color w:val="156082" w:themeColor="accent1"/>
        </w:rPr>
        <w:t>Vienneau (2017) used the greenest season average from one year,</w:t>
      </w:r>
      <w:r w:rsidR="009863C8">
        <w:rPr>
          <w:rFonts w:ascii="Times New Roman" w:hAnsi="Times New Roman" w:cs="Times New Roman"/>
          <w:color w:val="156082" w:themeColor="accent1"/>
        </w:rPr>
        <w:t xml:space="preserve"> </w:t>
      </w:r>
      <w:proofErr w:type="spellStart"/>
      <w:r w:rsidR="009863C8">
        <w:rPr>
          <w:rFonts w:ascii="Times New Roman" w:hAnsi="Times New Roman" w:cs="Times New Roman"/>
          <w:color w:val="156082" w:themeColor="accent1"/>
        </w:rPr>
        <w:t>Ziljema</w:t>
      </w:r>
      <w:proofErr w:type="spellEnd"/>
      <w:r w:rsidR="009863C8">
        <w:rPr>
          <w:rFonts w:ascii="Times New Roman" w:hAnsi="Times New Roman" w:cs="Times New Roman"/>
          <w:color w:val="156082" w:themeColor="accent1"/>
        </w:rPr>
        <w:t xml:space="preserve"> (2019) used the greenest season from four different years,</w:t>
      </w:r>
      <w:r w:rsidR="00497C9E">
        <w:rPr>
          <w:rFonts w:ascii="Times New Roman" w:hAnsi="Times New Roman" w:cs="Times New Roman"/>
          <w:color w:val="156082" w:themeColor="accent1"/>
        </w:rPr>
        <w:t xml:space="preserve"> while the remaining </w:t>
      </w:r>
      <w:r w:rsidR="009863C8">
        <w:rPr>
          <w:rFonts w:ascii="Times New Roman" w:hAnsi="Times New Roman" w:cs="Times New Roman"/>
          <w:color w:val="156082" w:themeColor="accent1"/>
        </w:rPr>
        <w:t>three</w:t>
      </w:r>
      <w:r w:rsidR="00497C9E">
        <w:rPr>
          <w:rFonts w:ascii="Times New Roman" w:hAnsi="Times New Roman" w:cs="Times New Roman"/>
          <w:color w:val="156082" w:themeColor="accent1"/>
        </w:rPr>
        <w:t xml:space="preserve"> studies averaged the greenest season or greenest month across the study period. The follow-up period of the nine studies ranged from 4 years to 18 years (median 8 years). </w:t>
      </w:r>
      <w:r w:rsidR="00026B47">
        <w:rPr>
          <w:rFonts w:ascii="Times New Roman" w:hAnsi="Times New Roman" w:cs="Times New Roman"/>
          <w:color w:val="156082" w:themeColor="accent1"/>
        </w:rPr>
        <w:t>To address your comment, we’ve added text to the methods section:</w:t>
      </w:r>
    </w:p>
    <w:p w14:paraId="12A295B0" w14:textId="77777777" w:rsidR="00D85701" w:rsidRPr="00D85701" w:rsidRDefault="00D85701" w:rsidP="00D85701">
      <w:pPr>
        <w:ind w:left="1440"/>
        <w:rPr>
          <w:rFonts w:ascii="Times New Roman" w:hAnsi="Times New Roman" w:cs="Times New Roman"/>
          <w:color w:val="156082" w:themeColor="accent1"/>
        </w:rPr>
      </w:pPr>
    </w:p>
    <w:p w14:paraId="1AD3EC28" w14:textId="07EAF851" w:rsidR="00D85701" w:rsidRPr="00D85701" w:rsidRDefault="00D85701" w:rsidP="00D85701">
      <w:pPr>
        <w:ind w:left="1440"/>
        <w:rPr>
          <w:rFonts w:ascii="Times New Roman" w:hAnsi="Times New Roman" w:cs="Times New Roman"/>
          <w:color w:val="156082" w:themeColor="accent1"/>
        </w:rPr>
      </w:pPr>
      <w:r w:rsidRPr="00D85701">
        <w:rPr>
          <w:rFonts w:ascii="Times New Roman" w:hAnsi="Times New Roman" w:cs="Times New Roman"/>
          <w:color w:val="156082" w:themeColor="accent1"/>
        </w:rPr>
        <w:t>“We used Rojas-Rueda et al. (2019)’s meta-analysis to define the epidemiologic relationship between increased NDVI and reductions in all-cause mortality. 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D85701">
        <w:rPr>
          <w:rFonts w:ascii="Times New Roman" w:hAnsi="Times New Roman" w:cs="Times New Roman"/>
          <w:color w:val="156082" w:themeColor="accent1"/>
        </w:rPr>
        <w:fldChar w:fldCharType="begin"/>
      </w:r>
      <w:r w:rsidRPr="00D85701">
        <w:rPr>
          <w:rFonts w:ascii="Times New Roman" w:hAnsi="Times New Roman" w:cs="Times New Roman"/>
          <w:color w:val="156082" w:themeColor="accent1"/>
        </w:rPr>
        <w:instrText xml:space="preserve"> ADDIN ZOTERO_ITEM CSL_CITATION {"citationID":"OkO2viWB","properties":{"formattedCitation":"\\super 23\\uc0\\u8211{}25\\nosupersub{}","plainCitation":"23–25","noteIndex":0},"citationItems":[{"id":620,"uris":["http://zotero.org/users/10202395/items/P63AXWQ7"],"itemData":{"id":620,"type":"article-journal","abstract":"Introduction: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Pr="00D85701">
        <w:rPr>
          <w:rFonts w:ascii="Times New Roman" w:hAnsi="Times New Roman" w:cs="Times New Roman"/>
          <w:color w:val="156082" w:themeColor="accent1"/>
        </w:rPr>
        <w:fldChar w:fldCharType="separate"/>
      </w:r>
      <w:r w:rsidRPr="00D85701">
        <w:rPr>
          <w:rFonts w:ascii="Times New Roman" w:hAnsi="Times New Roman" w:cs="Times New Roman"/>
          <w:color w:val="156082" w:themeColor="accent1"/>
          <w:vertAlign w:val="superscript"/>
        </w:rPr>
        <w:t>23–25</w:t>
      </w:r>
      <w:r w:rsidRPr="00D85701">
        <w:rPr>
          <w:rFonts w:ascii="Times New Roman" w:hAnsi="Times New Roman" w:cs="Times New Roman"/>
          <w:color w:val="156082" w:themeColor="accent1"/>
        </w:rPr>
        <w:fldChar w:fldCharType="end"/>
      </w:r>
      <w:r w:rsidRPr="00D85701">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062A8F24" w14:textId="77777777" w:rsidR="00497C9E" w:rsidRDefault="00497C9E" w:rsidP="00BA3DCC">
      <w:pPr>
        <w:ind w:left="720"/>
        <w:rPr>
          <w:rFonts w:ascii="Times New Roman" w:hAnsi="Times New Roman" w:cs="Times New Roman"/>
          <w:color w:val="156082" w:themeColor="accent1"/>
        </w:rPr>
      </w:pPr>
    </w:p>
    <w:p w14:paraId="1586E9A6" w14:textId="629FFE01" w:rsidR="00497C9E" w:rsidRDefault="00497C9E"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In terms of the last part of your question, the studies included in the meta-analysis from which we derive our exposure-response function control for various covariates. All adjust for age</w:t>
      </w:r>
      <w:r w:rsidR="00A0044B">
        <w:rPr>
          <w:rFonts w:ascii="Times New Roman" w:hAnsi="Times New Roman" w:cs="Times New Roman"/>
          <w:color w:val="156082" w:themeColor="accent1"/>
        </w:rPr>
        <w:t xml:space="preserve">, </w:t>
      </w:r>
      <w:r>
        <w:rPr>
          <w:rFonts w:ascii="Times New Roman" w:hAnsi="Times New Roman" w:cs="Times New Roman"/>
          <w:color w:val="156082" w:themeColor="accent1"/>
        </w:rPr>
        <w:t>socio-economic status</w:t>
      </w:r>
      <w:r w:rsidR="00A0044B">
        <w:rPr>
          <w:rFonts w:ascii="Times New Roman" w:hAnsi="Times New Roman" w:cs="Times New Roman"/>
          <w:color w:val="156082" w:themeColor="accent1"/>
        </w:rPr>
        <w:t>, and some set of individual and area level factors</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Added greenspace is hypothesized to improve health through mitigating other environmental hazards such as air pollution and the urban heat island effect.</w:t>
      </w:r>
      <w:r>
        <w:rPr>
          <w:rFonts w:ascii="Times New Roman" w:hAnsi="Times New Roman" w:cs="Times New Roman"/>
          <w:color w:val="156082" w:themeColor="accent1"/>
        </w:rPr>
        <w:t xml:space="preserve"> </w:t>
      </w:r>
      <w:r w:rsidR="00A0044B">
        <w:rPr>
          <w:rFonts w:ascii="Times New Roman" w:hAnsi="Times New Roman" w:cs="Times New Roman"/>
          <w:color w:val="156082" w:themeColor="accent1"/>
        </w:rPr>
        <w:t>While f</w:t>
      </w:r>
      <w:r>
        <w:rPr>
          <w:rFonts w:ascii="Times New Roman" w:hAnsi="Times New Roman" w:cs="Times New Roman"/>
          <w:color w:val="156082" w:themeColor="accent1"/>
        </w:rPr>
        <w:t xml:space="preserve">ive of the nine </w:t>
      </w:r>
      <w:r w:rsidR="0069779C">
        <w:rPr>
          <w:rFonts w:ascii="Times New Roman" w:hAnsi="Times New Roman" w:cs="Times New Roman"/>
          <w:color w:val="156082" w:themeColor="accent1"/>
        </w:rPr>
        <w:t xml:space="preserve">studies </w:t>
      </w:r>
      <w:r>
        <w:rPr>
          <w:rFonts w:ascii="Times New Roman" w:hAnsi="Times New Roman" w:cs="Times New Roman"/>
          <w:color w:val="156082" w:themeColor="accent1"/>
        </w:rPr>
        <w:t>adjust</w:t>
      </w:r>
      <w:r w:rsidR="00A0044B">
        <w:rPr>
          <w:rFonts w:ascii="Times New Roman" w:hAnsi="Times New Roman" w:cs="Times New Roman"/>
          <w:color w:val="156082" w:themeColor="accent1"/>
        </w:rPr>
        <w:t>ed</w:t>
      </w:r>
      <w:r>
        <w:rPr>
          <w:rFonts w:ascii="Times New Roman" w:hAnsi="Times New Roman" w:cs="Times New Roman"/>
          <w:color w:val="156082" w:themeColor="accent1"/>
        </w:rPr>
        <w:t xml:space="preserve"> for some measure of air pollution</w:t>
      </w:r>
      <w:r w:rsidR="00A0044B">
        <w:rPr>
          <w:rFonts w:ascii="Times New Roman" w:hAnsi="Times New Roman" w:cs="Times New Roman"/>
          <w:color w:val="156082" w:themeColor="accent1"/>
        </w:rPr>
        <w:t xml:space="preserve"> and two of the nine</w:t>
      </w:r>
      <w:r w:rsidR="0069779C">
        <w:rPr>
          <w:rFonts w:ascii="Times New Roman" w:hAnsi="Times New Roman" w:cs="Times New Roman"/>
          <w:color w:val="156082" w:themeColor="accent1"/>
        </w:rPr>
        <w:t xml:space="preserve"> studies</w:t>
      </w:r>
      <w:r w:rsidR="00A0044B">
        <w:rPr>
          <w:rFonts w:ascii="Times New Roman" w:hAnsi="Times New Roman" w:cs="Times New Roman"/>
          <w:color w:val="156082" w:themeColor="accent1"/>
        </w:rPr>
        <w:t xml:space="preserve"> included </w:t>
      </w:r>
      <w:r w:rsidR="0069779C">
        <w:rPr>
          <w:rFonts w:ascii="Times New Roman" w:hAnsi="Times New Roman" w:cs="Times New Roman"/>
          <w:color w:val="156082" w:themeColor="accent1"/>
        </w:rPr>
        <w:t xml:space="preserve">variables </w:t>
      </w:r>
      <w:r w:rsidR="00A0044B">
        <w:rPr>
          <w:rFonts w:ascii="Times New Roman" w:hAnsi="Times New Roman" w:cs="Times New Roman"/>
          <w:color w:val="156082" w:themeColor="accent1"/>
        </w:rPr>
        <w:t>related to climate to disentangle these factors, most did not to allow for reduced environmental harms to be one of the pathways through which greenspace improves health</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w:t>
      </w:r>
      <w:r w:rsidR="009737E9">
        <w:rPr>
          <w:rFonts w:ascii="Times New Roman" w:hAnsi="Times New Roman" w:cs="Times New Roman"/>
          <w:color w:val="156082" w:themeColor="accent1"/>
        </w:rPr>
        <w:t>In our study we rely on the exposure response function from this meta-analysis and do not attempt to isolate the effect of greenspace from reduced heat or air pollution.</w:t>
      </w:r>
      <w:r w:rsidR="00CB0A2C">
        <w:rPr>
          <w:rFonts w:ascii="Times New Roman" w:hAnsi="Times New Roman" w:cs="Times New Roman"/>
          <w:color w:val="156082" w:themeColor="accent1"/>
        </w:rPr>
        <w:t xml:space="preserve"> To address your comment, we have added text to the </w:t>
      </w:r>
      <w:r w:rsidR="006263C5">
        <w:rPr>
          <w:rFonts w:ascii="Times New Roman" w:hAnsi="Times New Roman" w:cs="Times New Roman"/>
          <w:color w:val="156082" w:themeColor="accent1"/>
        </w:rPr>
        <w:t xml:space="preserve">discussion </w:t>
      </w:r>
      <w:r w:rsidR="00CB0A2C">
        <w:rPr>
          <w:rFonts w:ascii="Times New Roman" w:hAnsi="Times New Roman" w:cs="Times New Roman"/>
          <w:color w:val="156082" w:themeColor="accent1"/>
        </w:rPr>
        <w:t>section:</w:t>
      </w:r>
    </w:p>
    <w:p w14:paraId="15194436" w14:textId="77777777" w:rsidR="006263C5" w:rsidRDefault="006263C5" w:rsidP="00BA3DCC">
      <w:pPr>
        <w:ind w:left="720"/>
        <w:rPr>
          <w:rFonts w:ascii="Times New Roman" w:hAnsi="Times New Roman" w:cs="Times New Roman"/>
          <w:color w:val="156082" w:themeColor="accent1"/>
        </w:rPr>
      </w:pPr>
    </w:p>
    <w:p w14:paraId="354D476F" w14:textId="78C3582E" w:rsidR="00092AEA" w:rsidRPr="00092AEA" w:rsidRDefault="00092AEA" w:rsidP="00092AEA">
      <w:pPr>
        <w:ind w:left="1440"/>
        <w:rPr>
          <w:rFonts w:ascii="Times New Roman" w:hAnsi="Times New Roman" w:cs="Times New Roman"/>
          <w:color w:val="156082" w:themeColor="accent1"/>
        </w:rPr>
      </w:pPr>
      <w:r w:rsidRPr="00092AEA">
        <w:rPr>
          <w:rFonts w:ascii="Times New Roman" w:hAnsi="Times New Roman" w:cs="Times New Roman"/>
          <w:color w:val="156082" w:themeColor="accent1"/>
        </w:rPr>
        <w:t>“Roughly half of the</w:t>
      </w:r>
      <w:r w:rsidR="0069779C">
        <w:rPr>
          <w:rFonts w:ascii="Times New Roman" w:hAnsi="Times New Roman" w:cs="Times New Roman"/>
          <w:color w:val="156082" w:themeColor="accent1"/>
        </w:rPr>
        <w:t xml:space="preserve"> nine</w:t>
      </w:r>
      <w:r w:rsidRPr="00092AEA">
        <w:rPr>
          <w:rFonts w:ascii="Times New Roman" w:hAnsi="Times New Roman" w:cs="Times New Roman"/>
          <w:color w:val="156082" w:themeColor="accent1"/>
        </w:rPr>
        <w:t xml:space="preserve"> studies included in the meta-analysis adjusted for air pollution and two of </w:t>
      </w:r>
      <w:r w:rsidR="0069779C">
        <w:rPr>
          <w:rFonts w:ascii="Times New Roman" w:hAnsi="Times New Roman" w:cs="Times New Roman"/>
          <w:color w:val="156082" w:themeColor="accent1"/>
        </w:rPr>
        <w:t xml:space="preserve">them </w:t>
      </w:r>
      <w:r w:rsidRPr="00092AEA">
        <w:rPr>
          <w:rFonts w:ascii="Times New Roman" w:hAnsi="Times New Roman" w:cs="Times New Roman"/>
          <w:color w:val="156082" w:themeColor="accent1"/>
        </w:rPr>
        <w:t>controlled for some aspect of climate or temperature. Because of the heterogeneity in confounders across studies, the estimated exposure-response function captures some amount of the benefits from reduced environmental harms such as the urban heat island effect and air pollution. The results presented here likely underestimate the total health benefits from added greenspace and overestimate those provided by greenspace independent of its impact on other environmental harms.”</w:t>
      </w:r>
    </w:p>
    <w:p w14:paraId="45B807AA" w14:textId="77777777" w:rsidR="00944096" w:rsidRPr="00572679" w:rsidRDefault="00944096" w:rsidP="00572679">
      <w:pPr>
        <w:rPr>
          <w:rFonts w:ascii="Times New Roman" w:hAnsi="Times New Roman" w:cs="Times New Roman"/>
          <w:color w:val="156082" w:themeColor="accent1"/>
        </w:rPr>
      </w:pPr>
    </w:p>
    <w:p w14:paraId="568D3F7C" w14:textId="419392F7"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Since the analysis focuses on the peak season, the contribution of individual years may be highly relevant. Wouldn't it be more appropriate to analyze individual years rather than aggregated periods? Additionally, at what scales have the epidemiological functions been developed?</w:t>
      </w:r>
    </w:p>
    <w:p w14:paraId="664D8126" w14:textId="7D645F0C" w:rsidR="00A20E6E" w:rsidRPr="00A20E6E" w:rsidRDefault="00A20E6E" w:rsidP="00A20E6E">
      <w:pPr>
        <w:pStyle w:val="ListParagraph"/>
        <w:rPr>
          <w:rFonts w:ascii="Times New Roman" w:hAnsi="Times New Roman" w:cs="Times New Roman"/>
          <w:color w:val="156082" w:themeColor="accent1"/>
        </w:rPr>
      </w:pPr>
    </w:p>
    <w:p w14:paraId="06890B4E" w14:textId="79633CD3" w:rsidR="00A20E6E" w:rsidRDefault="00A20E6E" w:rsidP="00A20E6E">
      <w:pPr>
        <w:ind w:left="720"/>
        <w:rPr>
          <w:rFonts w:ascii="Times New Roman" w:hAnsi="Times New Roman" w:cs="Times New Roman"/>
          <w:color w:val="156082" w:themeColor="accent1"/>
        </w:rPr>
      </w:pPr>
      <w:r w:rsidRPr="00A20E6E">
        <w:rPr>
          <w:rFonts w:ascii="Times New Roman" w:hAnsi="Times New Roman" w:cs="Times New Roman"/>
          <w:color w:val="156082" w:themeColor="accent1"/>
        </w:rPr>
        <w:t>In general, most studies</w:t>
      </w:r>
      <w:r w:rsidR="0071262A">
        <w:rPr>
          <w:rFonts w:ascii="Times New Roman" w:hAnsi="Times New Roman" w:cs="Times New Roman"/>
          <w:color w:val="156082" w:themeColor="accent1"/>
        </w:rPr>
        <w:t xml:space="preserve"> included in the meta-analysis</w:t>
      </w:r>
      <w:r w:rsidRPr="00A20E6E">
        <w:rPr>
          <w:rFonts w:ascii="Times New Roman" w:hAnsi="Times New Roman" w:cs="Times New Roman"/>
          <w:color w:val="156082" w:themeColor="accent1"/>
        </w:rPr>
        <w:t xml:space="preserve"> measured exposure to greenspace using a multi-year greenest-season average NDVI</w:t>
      </w:r>
      <w:r w:rsidR="00BE09E6">
        <w:rPr>
          <w:rFonts w:ascii="Times New Roman" w:hAnsi="Times New Roman" w:cs="Times New Roman"/>
          <w:color w:val="156082" w:themeColor="accent1"/>
        </w:rPr>
        <w:t xml:space="preserve"> (see details from response to question 1)</w:t>
      </w:r>
      <w:r w:rsidRPr="00A20E6E">
        <w:rPr>
          <w:rFonts w:ascii="Times New Roman" w:hAnsi="Times New Roman" w:cs="Times New Roman"/>
          <w:color w:val="156082" w:themeColor="accent1"/>
        </w:rPr>
        <w:t>.</w:t>
      </w:r>
      <w:r w:rsidR="00BE09E6">
        <w:rPr>
          <w:rFonts w:ascii="Times New Roman" w:hAnsi="Times New Roman" w:cs="Times New Roman"/>
          <w:color w:val="156082" w:themeColor="accent1"/>
        </w:rPr>
        <w:t xml:space="preserve"> </w:t>
      </w:r>
      <w:r w:rsidR="00F4087A">
        <w:rPr>
          <w:rFonts w:ascii="Times New Roman" w:hAnsi="Times New Roman" w:cs="Times New Roman"/>
          <w:color w:val="156082" w:themeColor="accent1"/>
        </w:rPr>
        <w:t xml:space="preserve">When we looked at yearly trends in NDVI, it did appear that the NDVI values for individual years were highly variable in many cities. We average across 5-year periods to minimize some of this year-to-year variation and instead capture trends in longer term exposure to greenspace. The exact timescale on which greenspace exposure impacts all-cause mortality is unknown. To address your comment, we’ve added text to the </w:t>
      </w:r>
      <w:r w:rsidR="00A239A7">
        <w:rPr>
          <w:rFonts w:ascii="Times New Roman" w:hAnsi="Times New Roman" w:cs="Times New Roman"/>
          <w:color w:val="156082" w:themeColor="accent1"/>
        </w:rPr>
        <w:t xml:space="preserve">methods and </w:t>
      </w:r>
      <w:r w:rsidR="00F4087A">
        <w:rPr>
          <w:rFonts w:ascii="Times New Roman" w:hAnsi="Times New Roman" w:cs="Times New Roman"/>
          <w:color w:val="156082" w:themeColor="accent1"/>
        </w:rPr>
        <w:t>discussion section</w:t>
      </w:r>
      <w:r w:rsidR="00A239A7">
        <w:rPr>
          <w:rFonts w:ascii="Times New Roman" w:hAnsi="Times New Roman" w:cs="Times New Roman"/>
          <w:color w:val="156082" w:themeColor="accent1"/>
        </w:rPr>
        <w:t>s</w:t>
      </w:r>
      <w:r w:rsidR="00F4087A">
        <w:rPr>
          <w:rFonts w:ascii="Times New Roman" w:hAnsi="Times New Roman" w:cs="Times New Roman"/>
          <w:color w:val="156082" w:themeColor="accent1"/>
        </w:rPr>
        <w:t>:</w:t>
      </w:r>
    </w:p>
    <w:p w14:paraId="6E105C1E" w14:textId="77777777" w:rsidR="00A239A7" w:rsidRDefault="00A239A7" w:rsidP="00A20E6E">
      <w:pPr>
        <w:ind w:left="720"/>
        <w:rPr>
          <w:rFonts w:ascii="Times New Roman" w:hAnsi="Times New Roman" w:cs="Times New Roman"/>
          <w:color w:val="156082" w:themeColor="accent1"/>
        </w:rPr>
      </w:pPr>
    </w:p>
    <w:p w14:paraId="2C0FD5EF" w14:textId="2D0244AC" w:rsidR="00A239A7" w:rsidRDefault="00A239A7" w:rsidP="00A20E6E">
      <w:pPr>
        <w:ind w:left="720"/>
        <w:rPr>
          <w:rFonts w:ascii="Times New Roman" w:hAnsi="Times New Roman" w:cs="Times New Roman"/>
          <w:color w:val="156082" w:themeColor="accent1"/>
        </w:rPr>
      </w:pPr>
      <w:r>
        <w:rPr>
          <w:rFonts w:ascii="Times New Roman" w:hAnsi="Times New Roman" w:cs="Times New Roman"/>
          <w:color w:val="156082" w:themeColor="accent1"/>
        </w:rPr>
        <w:t>Methods:</w:t>
      </w:r>
    </w:p>
    <w:p w14:paraId="73723F19" w14:textId="0D92A80A" w:rsidR="00A239A7" w:rsidRDefault="00A239A7" w:rsidP="00A239A7">
      <w:pPr>
        <w:ind w:left="1440"/>
        <w:rPr>
          <w:rFonts w:ascii="Times New Roman" w:hAnsi="Times New Roman" w:cs="Times New Roman"/>
          <w:color w:val="156082" w:themeColor="accent1"/>
          <w:shd w:val="clear" w:color="auto" w:fill="FFFFFF"/>
        </w:rPr>
      </w:pPr>
      <w:r w:rsidRPr="00A239A7">
        <w:rPr>
          <w:rFonts w:ascii="Times New Roman" w:hAnsi="Times New Roman" w:cs="Times New Roman"/>
          <w:color w:val="156082" w:themeColor="accent1"/>
        </w:rPr>
        <w:t>“</w:t>
      </w:r>
      <w:r w:rsidRPr="00A239A7">
        <w:rPr>
          <w:rFonts w:ascii="Times New Roman" w:hAnsi="Times New Roman" w:cs="Times New Roman"/>
          <w:color w:val="156082" w:themeColor="accent1"/>
          <w:shd w:val="clear" w:color="auto" w:fill="FFFFFF"/>
        </w:rPr>
        <w:t>We chose five-year time periods to minimize the effect of year-to-year extremes and capture longer-term trends in urban greenspace exposure.”</w:t>
      </w:r>
    </w:p>
    <w:p w14:paraId="45445932" w14:textId="77777777" w:rsidR="00A239A7" w:rsidRDefault="00A239A7" w:rsidP="00A239A7">
      <w:pPr>
        <w:ind w:left="1440"/>
        <w:rPr>
          <w:rFonts w:ascii="Times New Roman" w:hAnsi="Times New Roman" w:cs="Times New Roman"/>
          <w:color w:val="156082" w:themeColor="accent1"/>
        </w:rPr>
      </w:pPr>
    </w:p>
    <w:p w14:paraId="5A0B021D" w14:textId="34F13BC5" w:rsidR="00A239A7" w:rsidRDefault="00A239A7" w:rsidP="00A239A7">
      <w:pPr>
        <w:ind w:left="720"/>
        <w:rPr>
          <w:rFonts w:ascii="Times New Roman" w:hAnsi="Times New Roman" w:cs="Times New Roman"/>
          <w:color w:val="156082" w:themeColor="accent1"/>
        </w:rPr>
      </w:pPr>
      <w:r>
        <w:rPr>
          <w:rFonts w:ascii="Times New Roman" w:hAnsi="Times New Roman" w:cs="Times New Roman"/>
          <w:color w:val="156082" w:themeColor="accent1"/>
        </w:rPr>
        <w:t>Discussion:</w:t>
      </w:r>
    </w:p>
    <w:p w14:paraId="4231B2BA" w14:textId="5E4A8F9F" w:rsidR="00F4087A" w:rsidRPr="00A20E6E" w:rsidRDefault="00F4087A" w:rsidP="00D15A3B">
      <w:pPr>
        <w:ind w:left="144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p>
    <w:p w14:paraId="39D1C525" w14:textId="77777777" w:rsidR="00944096" w:rsidRPr="0011382F" w:rsidRDefault="00944096" w:rsidP="00944096">
      <w:pPr>
        <w:pStyle w:val="ListParagraph"/>
        <w:rPr>
          <w:rFonts w:ascii="Times New Roman" w:hAnsi="Times New Roman" w:cs="Times New Roman"/>
        </w:rPr>
      </w:pPr>
    </w:p>
    <w:p w14:paraId="6DE6A480" w14:textId="02291B49"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Starting from line 413, the health impact assessment appears to consider different population groups. However, there is no explanation or equation demonstrating how this dependence is incorporated into the exposure-response function. More details should be provided in the methods section.</w:t>
      </w:r>
    </w:p>
    <w:p w14:paraId="758D2CF9" w14:textId="77777777" w:rsidR="005D757E" w:rsidRDefault="005D757E" w:rsidP="005D757E">
      <w:pPr>
        <w:rPr>
          <w:rFonts w:ascii="Times New Roman" w:hAnsi="Times New Roman" w:cs="Times New Roman"/>
        </w:rPr>
      </w:pPr>
    </w:p>
    <w:p w14:paraId="0233FB33" w14:textId="6D0DDC04" w:rsidR="005D757E"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Thank you for your comment. We’ve added text to the methods section to clarify our population:</w:t>
      </w:r>
    </w:p>
    <w:p w14:paraId="78AAF69E" w14:textId="77777777" w:rsidR="00C17745" w:rsidRDefault="00C17745" w:rsidP="005D757E">
      <w:pPr>
        <w:ind w:left="720"/>
        <w:rPr>
          <w:rFonts w:ascii="Times New Roman" w:hAnsi="Times New Roman" w:cs="Times New Roman"/>
          <w:color w:val="156082" w:themeColor="accent1"/>
        </w:rPr>
      </w:pPr>
    </w:p>
    <w:p w14:paraId="6637E48F" w14:textId="7F319E26" w:rsidR="00C17745" w:rsidRPr="001D4A41" w:rsidRDefault="00C17745" w:rsidP="004F6CB8">
      <w:pPr>
        <w:ind w:left="1440"/>
        <w:rPr>
          <w:rFonts w:ascii="Times New Roman" w:hAnsi="Times New Roman" w:cs="Times New Roman"/>
          <w:color w:val="156082" w:themeColor="accent1"/>
        </w:rPr>
      </w:pPr>
      <w:r w:rsidRPr="001D4A41">
        <w:rPr>
          <w:rFonts w:ascii="Times New Roman" w:hAnsi="Times New Roman" w:cs="Times New Roman"/>
          <w:color w:val="156082" w:themeColor="accent1"/>
        </w:rPr>
        <w:t>“</w:t>
      </w:r>
      <w:r w:rsidR="001D4A41" w:rsidRPr="001D4A41">
        <w:rPr>
          <w:rFonts w:ascii="Times New Roman" w:hAnsi="Times New Roman" w:cs="Times New Roman"/>
          <w:color w:val="156082" w:themeColor="accent1"/>
        </w:rPr>
        <w:t>While the Rojas-Rueda et al. meta-analysis restricted to adults aged 18 and over, we used the total population because that was the gridded population data available from JRC at the 100m pixel resolution. Though children were not included in the Rojas-Rueda et al. study, systematic reviews have linked increased NDVI to higher birth weights</w:t>
      </w:r>
      <w:r w:rsidR="001D4A41" w:rsidRPr="001D4A41">
        <w:rPr>
          <w:color w:val="156082" w:themeColor="accent1"/>
        </w:rPr>
        <w:fldChar w:fldCharType="begin"/>
      </w:r>
      <w:r w:rsidR="001D4A41" w:rsidRPr="001D4A41">
        <w:rPr>
          <w:color w:val="156082" w:themeColor="accent1"/>
        </w:rPr>
        <w:instrText xml:space="preserve"> ADDIN ZOTERO_ITEM CSL_CITATION {"citationID":"5VoF50BI","properties":{"formattedCitation":"\\super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001D4A41" w:rsidRPr="001D4A41">
        <w:rPr>
          <w:color w:val="156082" w:themeColor="accent1"/>
        </w:rPr>
        <w:fldChar w:fldCharType="separate"/>
      </w:r>
      <w:r w:rsidR="001D4A41" w:rsidRPr="001D4A41">
        <w:rPr>
          <w:rFonts w:ascii="Times New Roman" w:hAnsi="Times New Roman" w:cs="Times New Roman"/>
          <w:color w:val="156082" w:themeColor="accent1"/>
          <w:vertAlign w:val="superscript"/>
        </w:rPr>
        <w:t>6</w:t>
      </w:r>
      <w:r w:rsidR="001D4A41" w:rsidRPr="001D4A41">
        <w:rPr>
          <w:color w:val="156082" w:themeColor="accent1"/>
        </w:rPr>
        <w:fldChar w:fldCharType="end"/>
      </w:r>
      <w:r w:rsidR="001D4A41" w:rsidRPr="001D4A41">
        <w:rPr>
          <w:rFonts w:ascii="Times New Roman" w:hAnsi="Times New Roman" w:cs="Times New Roman"/>
          <w:color w:val="156082" w:themeColor="accent1"/>
        </w:rPr>
        <w:t xml:space="preserve"> and increased physical activity among children and adolescents</w:t>
      </w:r>
      <w:r w:rsidR="001D4A41" w:rsidRPr="001D4A41">
        <w:rPr>
          <w:color w:val="156082" w:themeColor="accent1"/>
        </w:rPr>
        <w:fldChar w:fldCharType="begin"/>
      </w:r>
      <w:r w:rsidR="001D4A41" w:rsidRPr="001D4A41">
        <w:rPr>
          <w:color w:val="156082" w:themeColor="accent1"/>
        </w:rPr>
        <w:instrText xml:space="preserve"> ADDIN ZOTERO_ITEM CSL_CITATION {"citationID":"fVNQwBBO","properties":{"formattedCitation":"\\super 36\\nosupersub{}","plainCitation":"36","noteIndex":0},"citationItems":[{"id":824,"uris":["http://zotero.org/users/10202395/items/27RP958R"],"itemData":{"id":824,"type":"article-journal","abstract":"Outdoor play has been associated with children’s and adolescents’ healthy development and physical activity. Attributes of the neighbourhood built environment can influence play behaviours. This systematic review examined the relationship between attributes of the neighbourhood built environment and the time children and adolescents (0–18 years) spend in self-directed outdoor play. We identified and evaluated 18 relevant papers using the Mixed Methods Appraisal Tool and developed a narrative synthesis of study results. We found moderate evidence that lower traffic volumes (ages 6–11), yard access (ages 3–10), and increased neighbourhood greenness (ages 2–15) were positively associated with time spent in outdoor play, as well as limited evidence that specific traffic-calming street features such as fewer intersections, low traffic speeds, neighbourhood disorder, and low residential density were positively associated with time spent in outdoor play. To our knowledge, this is the first systematic review on this topic. The limited number of “good quality” studies identified highlights the need for additional research on the topic.","container-title":"International Journal of Environmental Research and Public Health","DOI":"10.3390/ijerph16203840","ISSN":"1660-4601","issue":"20","language":"en","license":"http://creativecommons.org/licenses/by/3.0/","note":"number: 20\npublisher: Multidisciplinary Digital Publishing Institute","page":"3840","source":"www.mdpi.com","title":"What Is the Relationship between the Neighbourhood Built Environment and Time Spent in Outdoor Play? A Systematic Review","title-short":"What Is the Relationship between the Neighbourhood Built Environment and Time Spent in Outdoor Play?","volume":"16","author":[{"family":"Lambert","given":"Amalie"},{"family":"Vlaar","given":"Janae"},{"family":"Herrington","given":"Susan"},{"family":"Brussoni","given":"Mariana"}],"issued":{"date-parts":[["2019",1]]}}}],"schema":"https://github.com/citation-style-language/schema/raw/master/csl-citation.json"} </w:instrText>
      </w:r>
      <w:r w:rsidR="001D4A41" w:rsidRPr="001D4A41">
        <w:rPr>
          <w:color w:val="156082" w:themeColor="accent1"/>
        </w:rPr>
        <w:fldChar w:fldCharType="separate"/>
      </w:r>
      <w:r w:rsidR="001D4A41" w:rsidRPr="001D4A41">
        <w:rPr>
          <w:rFonts w:ascii="Times New Roman" w:hAnsi="Times New Roman" w:cs="Times New Roman"/>
          <w:color w:val="156082" w:themeColor="accent1"/>
          <w:vertAlign w:val="superscript"/>
        </w:rPr>
        <w:t>36</w:t>
      </w:r>
      <w:r w:rsidR="001D4A41" w:rsidRPr="001D4A41">
        <w:rPr>
          <w:color w:val="156082" w:themeColor="accent1"/>
        </w:rPr>
        <w:fldChar w:fldCharType="end"/>
      </w:r>
      <w:r w:rsidR="001D4A41" w:rsidRPr="001D4A41">
        <w:rPr>
          <w:rFonts w:ascii="Times New Roman" w:hAnsi="Times New Roman" w:cs="Times New Roman"/>
          <w:color w:val="156082" w:themeColor="accent1"/>
        </w:rPr>
        <w:t>, and a large national study found that higher NDVI was associated with decreased risk of infant and under-5 mortality</w:t>
      </w:r>
      <w:r w:rsidR="001D4A41" w:rsidRPr="001D4A41">
        <w:rPr>
          <w:color w:val="156082" w:themeColor="accent1"/>
        </w:rPr>
        <w:t>.</w:t>
      </w:r>
      <w:r w:rsidR="001D4A41" w:rsidRPr="001D4A41">
        <w:rPr>
          <w:color w:val="156082" w:themeColor="accent1"/>
        </w:rPr>
        <w:fldChar w:fldCharType="begin"/>
      </w:r>
      <w:r w:rsidR="001D4A41" w:rsidRPr="001D4A41">
        <w:rPr>
          <w:color w:val="156082" w:themeColor="accent1"/>
        </w:rPr>
        <w:instrText xml:space="preserve"> ADDIN ZOTERO_ITEM CSL_CITATION {"citationID":"mOl3w34O","properties":{"formattedCitation":"\\super 37\\nosupersub{}","plainCitation":"37","noteIndex":0},"citationItems":[{"id":828,"uris":["http://zotero.org/users/10202395/items/LAKXMLV7"],"itemData":{"id":828,"type":"article-journal","abstract":"Background\nHigher greenness was associated with a lower risk of adult mortality. However, the effects of greenness on the mortality of infant and child under-5 have not been fully examined.\nObjectives\nThe association of greenness on the infant mortality rate (IMR) and child under-5 mortality rate (U5MR) in 147 Chinese cities from 2009 to 2020 was evaluated.\nMethods\nAverage and maximum annual population-weighted greenness, IMR (per 1000 live births), and U5MR (per 1000 live births) in 147 cities from 2009 to 2020 were collected, and a longitudinal panel study was conducted. Greenness exposure was evaluated using satellite-derived data at a spatial resolution of 250 m ×250 m in urban regions, and linear mixed-effect models were applied to assess the associations between greenness and IMR or U5MR in China.\nResults\nThis national study showed that long-term exposure to greenness was associated with lower IMR and U5MR, respectively. Specifically, a 0.1 increase of Normalized Difference Vegetation Index (NDVI) in greenness was statistically significant with a decrease in IMR (-1.05 ‰, 95 % CI: −1.48, −0.63 ‰) and U5MR (-1.82 ‰, 95 % CI: −2.39, −1.25 ‰) in fully-adjusted model, respectively. In the stratified analyses, greenness effects on U5MR in the western (-2.33 ‰, 95 % CI: −3.43, −1.23 ‰) and central regions (-2.06 ‰, 95 % CI: −3.01, −1.10 ‰) were stronger than that in the eastern region (-0.86 ‰, 95 % CI: −1.66, −0.07 ‰).\nConclusions\nThis nationwide study indicated that exposure to higher greenness was associated with lower mortality rates in infant and child under-5 in China.","container-title":"Ecotoxicology and Environmental Safety","DOI":"10.1016/j.ecoenv.2024.117184","ISSN":"0147-6513","journalAbbreviation":"Ecotoxicology and Environmental Safety","page":"117184","source":"ScienceDirect","title":"Greenness on mortality of infant and under-5 child: A nationwide study in 147 Chinese cities","title-short":"Greenness on mortality of infant and under-5 child","volume":"286","author":[{"family":"Zhang","given":"Lina"},{"family":"Wang","given":"Qingxian"},{"family":"Lei","given":"Renfeihao"},{"family":"Lin","given":"Jiayi"},{"family":"Gong","given":"Jiarui"},{"family":"Wang","given":"Lelin"},{"family":"Xie","given":"Keyu"},{"family":"Zheng","given":"Xueer"},{"family":"Xu","given":"Kaiheng"},{"family":"Zhang","given":"Peidong"},{"family":"Wu","given":"Yue"},{"family":"Zeng","given":"Xiang"},{"family":"Meng","given":"Xia"},{"family":"Kan","given":"Haidong"}],"issued":{"date-parts":[["2024",11,1]]}}}],"schema":"https://github.com/citation-style-language/schema/raw/master/csl-citation.json"} </w:instrText>
      </w:r>
      <w:r w:rsidR="001D4A41" w:rsidRPr="001D4A41">
        <w:rPr>
          <w:color w:val="156082" w:themeColor="accent1"/>
        </w:rPr>
        <w:fldChar w:fldCharType="separate"/>
      </w:r>
      <w:r w:rsidR="001D4A41" w:rsidRPr="001D4A41">
        <w:rPr>
          <w:rFonts w:ascii="Times New Roman" w:hAnsi="Times New Roman" w:cs="Times New Roman"/>
          <w:color w:val="156082" w:themeColor="accent1"/>
          <w:vertAlign w:val="superscript"/>
        </w:rPr>
        <w:t>37</w:t>
      </w:r>
      <w:r w:rsidR="001D4A41" w:rsidRPr="001D4A41">
        <w:rPr>
          <w:color w:val="156082" w:themeColor="accent1"/>
        </w:rPr>
        <w:fldChar w:fldCharType="end"/>
      </w:r>
      <w:r w:rsidR="001D4A41" w:rsidRPr="001D4A41">
        <w:rPr>
          <w:color w:val="156082" w:themeColor="accent1"/>
        </w:rPr>
        <w:t>"</w:t>
      </w:r>
    </w:p>
    <w:p w14:paraId="70E9C8EB" w14:textId="77777777" w:rsidR="005D757E" w:rsidRPr="00F51A45" w:rsidRDefault="005D757E" w:rsidP="005D757E">
      <w:pPr>
        <w:ind w:left="720"/>
        <w:rPr>
          <w:rFonts w:ascii="Times New Roman" w:hAnsi="Times New Roman" w:cs="Times New Roman"/>
          <w:color w:val="156082" w:themeColor="accent1"/>
        </w:rPr>
      </w:pPr>
    </w:p>
    <w:p w14:paraId="1BA80058" w14:textId="416A06E1" w:rsidR="005D757E" w:rsidRPr="00F51A45"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We’ve also added text to the discussion section to expand upon how the differences in age groups across these studies might affect our comparison:</w:t>
      </w:r>
    </w:p>
    <w:p w14:paraId="6289F6FF" w14:textId="77777777" w:rsidR="002F0B55" w:rsidRDefault="002F0B55" w:rsidP="002F0B55">
      <w:pPr>
        <w:rPr>
          <w:rFonts w:ascii="Times New Roman" w:hAnsi="Times New Roman" w:cs="Times New Roman"/>
        </w:rPr>
      </w:pPr>
    </w:p>
    <w:p w14:paraId="5FE2E7DF" w14:textId="6CE0FB6A" w:rsid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 xml:space="preserve">“We estimated that NDVI changes were associated with an average of 2.67 more deaths per 100,000 across the entire set of North American cities. Our results include the total population rather than those 65 and older and </w:t>
      </w:r>
      <w:r w:rsidR="006E4AE7">
        <w:rPr>
          <w:rFonts w:ascii="Times New Roman" w:hAnsi="Times New Roman" w:cs="Times New Roman"/>
          <w:color w:val="156082" w:themeColor="accent1"/>
        </w:rPr>
        <w:t xml:space="preserve">are </w:t>
      </w:r>
      <w:r w:rsidRPr="00D9171F">
        <w:rPr>
          <w:rFonts w:ascii="Times New Roman" w:hAnsi="Times New Roman" w:cs="Times New Roman"/>
          <w:color w:val="156082" w:themeColor="accent1"/>
        </w:rPr>
        <w:t>inclusive of 57 cities including 8 Canadian cities. For these reasons, the magnitude of the results is not directly comparable. Furthermore, we found that NDVI decreased over our study period, explaining the difference in sign of our results.</w:t>
      </w:r>
      <w:r w:rsidR="00DE4072">
        <w:rPr>
          <w:rFonts w:ascii="Times New Roman" w:hAnsi="Times New Roman" w:cs="Times New Roman"/>
          <w:color w:val="156082" w:themeColor="accent1"/>
        </w:rPr>
        <w:t>”</w:t>
      </w:r>
    </w:p>
    <w:p w14:paraId="6BAA1173" w14:textId="77777777" w:rsidR="00D9171F" w:rsidRPr="00D9171F" w:rsidRDefault="00D9171F" w:rsidP="00DE4072">
      <w:pPr>
        <w:rPr>
          <w:rFonts w:ascii="Times New Roman" w:hAnsi="Times New Roman" w:cs="Times New Roman"/>
          <w:color w:val="156082" w:themeColor="accent1"/>
        </w:rPr>
      </w:pPr>
    </w:p>
    <w:p w14:paraId="37DBF8BE" w14:textId="0E3FBE01" w:rsidR="00D9171F" w:rsidRP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w:t>
      </w:r>
      <w:r w:rsidR="006B0D4F" w:rsidRPr="006B0D4F">
        <w:rPr>
          <w:rFonts w:ascii="Times New Roman" w:hAnsi="Times New Roman" w:cs="Times New Roman"/>
          <w:color w:val="156082" w:themeColor="accent1"/>
        </w:rPr>
        <w:t>Though we included the total population rather than restricting to adults, European cities experienced both positive and negative changes in NDVI over the study period, resulting in health estimates that were smaller in magnitude than those found by Barboza et al.</w:t>
      </w:r>
      <w:r w:rsidR="00DE4072">
        <w:rPr>
          <w:rFonts w:ascii="Times New Roman" w:hAnsi="Times New Roman" w:cs="Times New Roman"/>
          <w:color w:val="156082" w:themeColor="accent1"/>
        </w:rPr>
        <w:t xml:space="preserve"> </w:t>
      </w:r>
      <w:r w:rsidR="00DE4072" w:rsidRPr="00DE4072">
        <w:rPr>
          <w:rFonts w:ascii="Times New Roman" w:hAnsi="Times New Roman" w:cs="Times New Roman"/>
          <w:color w:val="156082" w:themeColor="accent1"/>
        </w:rPr>
        <w:t>Our use of total population may overestimate the health benefits of increased greenspace and health losses from decreases.</w:t>
      </w:r>
      <w:r w:rsidR="006B0D4F">
        <w:rPr>
          <w:rFonts w:ascii="Times New Roman" w:hAnsi="Times New Roman" w:cs="Times New Roman"/>
          <w:color w:val="156082" w:themeColor="accent1"/>
        </w:rPr>
        <w:t>”</w:t>
      </w:r>
    </w:p>
    <w:p w14:paraId="5F624301" w14:textId="77777777" w:rsidR="0011382F" w:rsidRPr="0011382F" w:rsidRDefault="0011382F" w:rsidP="0011382F">
      <w:pPr>
        <w:pStyle w:val="ListParagraph"/>
        <w:rPr>
          <w:rFonts w:ascii="Times New Roman" w:hAnsi="Times New Roman" w:cs="Times New Roman"/>
        </w:rPr>
      </w:pPr>
    </w:p>
    <w:p w14:paraId="6822F745" w14:textId="0331D04E" w:rsidR="00EB5FDE" w:rsidRPr="00FA2204" w:rsidRDefault="00EB5FDE" w:rsidP="00EB5FDE">
      <w:pPr>
        <w:rPr>
          <w:rFonts w:ascii="Times New Roman" w:hAnsi="Times New Roman" w:cs="Times New Roman"/>
        </w:rPr>
      </w:pPr>
      <w:r w:rsidRPr="00FA2204">
        <w:rPr>
          <w:rFonts w:ascii="Times New Roman" w:hAnsi="Times New Roman" w:cs="Times New Roman"/>
        </w:rPr>
        <w:t>Methods</w:t>
      </w:r>
    </w:p>
    <w:p w14:paraId="0CE187A9" w14:textId="71459D10"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Line 149 and later: The paper attributes the large interannual variability in NDVI to meteorological factors. If this is the case, to what extent can NDVI reliably represent land-use changes and be used to infer health impacts? Would it be possible to quantify how much NDVI variability is driven by temperature fluctuations versus land-use changes due to urbanization?</w:t>
      </w:r>
    </w:p>
    <w:p w14:paraId="43B7D2E6" w14:textId="77777777" w:rsidR="009C309C" w:rsidRDefault="009C309C" w:rsidP="00A30749">
      <w:pPr>
        <w:ind w:left="720"/>
        <w:rPr>
          <w:rFonts w:ascii="Times New Roman" w:hAnsi="Times New Roman" w:cs="Times New Roman"/>
          <w:color w:val="156082" w:themeColor="accent1"/>
        </w:rPr>
      </w:pPr>
    </w:p>
    <w:p w14:paraId="20A07775" w14:textId="1ECB7764" w:rsidR="009C309C" w:rsidRPr="009C309C"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In this work,</w:t>
      </w:r>
      <w:r w:rsidR="00A30749" w:rsidRPr="009C309C">
        <w:rPr>
          <w:rFonts w:ascii="Times New Roman" w:hAnsi="Times New Roman" w:cs="Times New Roman"/>
          <w:color w:val="156082" w:themeColor="accent1"/>
        </w:rPr>
        <w:t xml:space="preserve"> </w:t>
      </w:r>
      <w:r w:rsidRPr="009C309C">
        <w:rPr>
          <w:rFonts w:ascii="Times New Roman" w:hAnsi="Times New Roman" w:cs="Times New Roman"/>
          <w:color w:val="156082" w:themeColor="accent1"/>
        </w:rPr>
        <w:t>we provide estimates of</w:t>
      </w:r>
      <w:r w:rsidR="00A30749" w:rsidRPr="009C309C">
        <w:rPr>
          <w:rFonts w:ascii="Times New Roman" w:hAnsi="Times New Roman" w:cs="Times New Roman"/>
          <w:color w:val="156082" w:themeColor="accent1"/>
        </w:rPr>
        <w:t xml:space="preserve"> how health has been impacted by changes</w:t>
      </w:r>
      <w:r w:rsidRPr="009C309C">
        <w:rPr>
          <w:rFonts w:ascii="Times New Roman" w:hAnsi="Times New Roman" w:cs="Times New Roman"/>
          <w:color w:val="156082" w:themeColor="accent1"/>
        </w:rPr>
        <w:t xml:space="preserve"> in NDVI more broadly</w:t>
      </w:r>
      <w:r w:rsidR="00A30749" w:rsidRPr="009C309C">
        <w:rPr>
          <w:rFonts w:ascii="Times New Roman" w:hAnsi="Times New Roman" w:cs="Times New Roman"/>
          <w:color w:val="156082" w:themeColor="accent1"/>
        </w:rPr>
        <w:t xml:space="preserve"> and not inferring </w:t>
      </w:r>
      <w:r w:rsidRPr="009C309C">
        <w:rPr>
          <w:rFonts w:ascii="Times New Roman" w:hAnsi="Times New Roman" w:cs="Times New Roman"/>
          <w:color w:val="156082" w:themeColor="accent1"/>
        </w:rPr>
        <w:t>the magnitude of the impact of these factors</w:t>
      </w:r>
      <w:r w:rsidR="00FC39FF">
        <w:rPr>
          <w:rFonts w:ascii="Times New Roman" w:hAnsi="Times New Roman" w:cs="Times New Roman"/>
          <w:color w:val="156082" w:themeColor="accent1"/>
        </w:rPr>
        <w:t xml:space="preserve">, </w:t>
      </w:r>
      <w:r w:rsidR="00FC39FF" w:rsidRPr="009C309C">
        <w:rPr>
          <w:rFonts w:ascii="Times New Roman" w:hAnsi="Times New Roman" w:cs="Times New Roman"/>
          <w:color w:val="156082" w:themeColor="accent1"/>
        </w:rPr>
        <w:t>beyond saying it’s a mix of weather, climate change, and urbanization</w:t>
      </w:r>
      <w:r w:rsidR="00A30749" w:rsidRPr="009C309C">
        <w:rPr>
          <w:rFonts w:ascii="Times New Roman" w:hAnsi="Times New Roman" w:cs="Times New Roman"/>
          <w:color w:val="156082" w:themeColor="accent1"/>
        </w:rPr>
        <w:t>.</w:t>
      </w:r>
      <w:r w:rsidRPr="009C309C">
        <w:rPr>
          <w:rFonts w:ascii="Times New Roman" w:hAnsi="Times New Roman" w:cs="Times New Roman"/>
          <w:color w:val="156082" w:themeColor="accent1"/>
        </w:rPr>
        <w:t xml:space="preserve"> </w:t>
      </w:r>
      <w:r w:rsidR="00C21B4C" w:rsidRPr="009C309C">
        <w:rPr>
          <w:rFonts w:ascii="Times New Roman" w:hAnsi="Times New Roman" w:cs="Times New Roman"/>
          <w:color w:val="156082" w:themeColor="accent1"/>
        </w:rPr>
        <w:t>To</w:t>
      </w:r>
      <w:r w:rsidRPr="009C309C">
        <w:rPr>
          <w:rFonts w:ascii="Times New Roman" w:hAnsi="Times New Roman" w:cs="Times New Roman"/>
          <w:color w:val="156082" w:themeColor="accent1"/>
        </w:rPr>
        <w:t xml:space="preserve"> attribute changes to these various factors we would need to incorporate many additional datasets beyond the scope of this project.</w:t>
      </w:r>
      <w:r w:rsidR="00FC39FF">
        <w:rPr>
          <w:rFonts w:ascii="Times New Roman" w:hAnsi="Times New Roman" w:cs="Times New Roman"/>
          <w:color w:val="156082" w:themeColor="accent1"/>
        </w:rPr>
        <w:t xml:space="preserve"> </w:t>
      </w:r>
    </w:p>
    <w:p w14:paraId="50EACB4E" w14:textId="77777777" w:rsidR="009C309C" w:rsidRPr="009C309C" w:rsidRDefault="009C309C" w:rsidP="00A30749">
      <w:pPr>
        <w:ind w:left="720"/>
        <w:rPr>
          <w:rFonts w:ascii="Times New Roman" w:hAnsi="Times New Roman" w:cs="Times New Roman"/>
          <w:color w:val="156082" w:themeColor="accent1"/>
        </w:rPr>
      </w:pPr>
    </w:p>
    <w:p w14:paraId="60052045" w14:textId="53E8138C" w:rsidR="00A30749"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To address your comment, we’ve added text to the discussion section about how this will be a direction for future work:</w:t>
      </w:r>
    </w:p>
    <w:p w14:paraId="63FBC799" w14:textId="77777777" w:rsidR="009C309C" w:rsidRPr="009C309C" w:rsidRDefault="009C309C" w:rsidP="00A30749">
      <w:pPr>
        <w:ind w:left="720"/>
        <w:rPr>
          <w:rFonts w:ascii="Times New Roman" w:hAnsi="Times New Roman" w:cs="Times New Roman"/>
          <w:color w:val="156082" w:themeColor="accent1"/>
        </w:rPr>
      </w:pPr>
    </w:p>
    <w:p w14:paraId="3177E40F" w14:textId="57ADF19D" w:rsidR="009C309C" w:rsidRPr="009C309C" w:rsidRDefault="009C309C" w:rsidP="009C309C">
      <w:pPr>
        <w:ind w:left="1440"/>
        <w:rPr>
          <w:rFonts w:ascii="Times New Roman" w:hAnsi="Times New Roman" w:cs="Times New Roman"/>
          <w:color w:val="156082" w:themeColor="accent1"/>
        </w:rPr>
      </w:pPr>
      <w:r w:rsidRPr="009C309C">
        <w:rPr>
          <w:rFonts w:ascii="Times New Roman" w:hAnsi="Times New Roman" w:cs="Times New Roman"/>
          <w:color w:val="156082" w:themeColor="accent1"/>
        </w:rPr>
        <w:t>“We aim to disentangle the impact of different drivers of changes in NDVI in future work to provide a better understanding of the impact of efforts to expand urban greenspace amidst climate change, urbanization, and meteorologic fluctuations.”</w:t>
      </w:r>
    </w:p>
    <w:p w14:paraId="6F090508" w14:textId="77777777" w:rsidR="00935FF5" w:rsidRPr="00FA2204" w:rsidRDefault="00935FF5" w:rsidP="00935FF5">
      <w:pPr>
        <w:pStyle w:val="ListParagraph"/>
        <w:rPr>
          <w:rFonts w:ascii="Times New Roman" w:hAnsi="Times New Roman" w:cs="Times New Roman"/>
        </w:rPr>
      </w:pPr>
    </w:p>
    <w:p w14:paraId="5D0F770F" w14:textId="09ADD0A9" w:rsidR="00EB5FDE" w:rsidRPr="008C7D67" w:rsidRDefault="00EB5FDE" w:rsidP="00EB5FDE">
      <w:pPr>
        <w:pStyle w:val="ListParagraph"/>
        <w:numPr>
          <w:ilvl w:val="0"/>
          <w:numId w:val="1"/>
        </w:numPr>
        <w:rPr>
          <w:rFonts w:ascii="Times New Roman" w:hAnsi="Times New Roman" w:cs="Times New Roman"/>
        </w:rPr>
      </w:pPr>
      <w:r w:rsidRPr="008C7D67">
        <w:rPr>
          <w:rFonts w:ascii="Times New Roman" w:hAnsi="Times New Roman" w:cs="Times New Roman"/>
        </w:rPr>
        <w:t>Existing literature or simple correlation analyses could help address this question. Additionally, could a land-use dataset that includes both land-use type and urban fraction help identify whether surface property changes have occurred? More evidence is needed to explain and attribute the observed interannual variability in NDVI.</w:t>
      </w:r>
    </w:p>
    <w:p w14:paraId="06B8568B" w14:textId="77777777" w:rsidR="002F0B55" w:rsidRDefault="002F0B55" w:rsidP="002F0B55">
      <w:pPr>
        <w:pStyle w:val="ListParagraph"/>
        <w:rPr>
          <w:rFonts w:ascii="Times New Roman" w:hAnsi="Times New Roman" w:cs="Times New Roman"/>
        </w:rPr>
      </w:pPr>
    </w:p>
    <w:p w14:paraId="682232E0" w14:textId="77777777" w:rsidR="003E5C21" w:rsidRDefault="00D545A5" w:rsidP="002F0B55">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3E5C21">
        <w:rPr>
          <w:rFonts w:ascii="Times New Roman" w:hAnsi="Times New Roman" w:cs="Times New Roman"/>
          <w:color w:val="156082" w:themeColor="accent1"/>
        </w:rPr>
        <w:t>In response to your comment, w</w:t>
      </w:r>
      <w:r>
        <w:rPr>
          <w:rFonts w:ascii="Times New Roman" w:hAnsi="Times New Roman" w:cs="Times New Roman"/>
          <w:color w:val="156082" w:themeColor="accent1"/>
        </w:rPr>
        <w:t xml:space="preserve">e have added an additional sensitivity analysis to the appendix comparing the </w:t>
      </w:r>
      <w:r w:rsidR="00876BAE">
        <w:rPr>
          <w:rFonts w:ascii="Times New Roman" w:hAnsi="Times New Roman" w:cs="Times New Roman"/>
          <w:color w:val="156082" w:themeColor="accent1"/>
        </w:rPr>
        <w:t xml:space="preserve">yearly </w:t>
      </w:r>
      <w:r>
        <w:rPr>
          <w:rFonts w:ascii="Times New Roman" w:hAnsi="Times New Roman" w:cs="Times New Roman"/>
          <w:color w:val="156082" w:themeColor="accent1"/>
        </w:rPr>
        <w:t xml:space="preserve">urban fraction of </w:t>
      </w:r>
      <w:r w:rsidR="00876BAE">
        <w:rPr>
          <w:rFonts w:ascii="Times New Roman" w:hAnsi="Times New Roman" w:cs="Times New Roman"/>
          <w:color w:val="156082" w:themeColor="accent1"/>
        </w:rPr>
        <w:t>each</w:t>
      </w:r>
      <w:r>
        <w:rPr>
          <w:rFonts w:ascii="Times New Roman" w:hAnsi="Times New Roman" w:cs="Times New Roman"/>
          <w:color w:val="156082" w:themeColor="accent1"/>
        </w:rPr>
        <w:t xml:space="preserve"> city using the MODIS landcover product</w:t>
      </w:r>
      <w:r w:rsidR="003E5C21">
        <w:rPr>
          <w:rFonts w:ascii="Times New Roman" w:hAnsi="Times New Roman" w:cs="Times New Roman"/>
          <w:color w:val="156082" w:themeColor="accent1"/>
        </w:rPr>
        <w:t xml:space="preserve"> and </w:t>
      </w:r>
      <w:r>
        <w:rPr>
          <w:rFonts w:ascii="Times New Roman" w:hAnsi="Times New Roman" w:cs="Times New Roman"/>
          <w:color w:val="156082" w:themeColor="accent1"/>
        </w:rPr>
        <w:t>NDVI</w:t>
      </w:r>
      <w:r w:rsidR="003E5C21">
        <w:rPr>
          <w:rFonts w:ascii="Times New Roman" w:hAnsi="Times New Roman" w:cs="Times New Roman"/>
          <w:color w:val="156082" w:themeColor="accent1"/>
        </w:rPr>
        <w:t>:</w:t>
      </w:r>
    </w:p>
    <w:p w14:paraId="30FE54FA" w14:textId="77777777" w:rsidR="003E5C21" w:rsidRDefault="003E5C21" w:rsidP="002F0B55">
      <w:pPr>
        <w:ind w:left="720"/>
        <w:rPr>
          <w:rFonts w:ascii="Times New Roman" w:hAnsi="Times New Roman" w:cs="Times New Roman"/>
          <w:color w:val="156082" w:themeColor="accent1"/>
        </w:rPr>
      </w:pPr>
    </w:p>
    <w:p w14:paraId="25A685E0" w14:textId="249DCC8B" w:rsidR="003E5C21" w:rsidRPr="003E5C21" w:rsidRDefault="003E5C21" w:rsidP="003E5C21">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E5C21">
        <w:rPr>
          <w:rFonts w:ascii="Times New Roman" w:hAnsi="Times New Roman" w:cs="Times New Roman"/>
          <w:color w:val="156082" w:themeColor="accent1"/>
        </w:rPr>
        <w:t xml:space="preserve">To explore the contribution of urbanization to changes in NDVI over time, we looked at the correlation between the proportion of a city that is urban or </w:t>
      </w:r>
      <w:proofErr w:type="gramStart"/>
      <w:r w:rsidRPr="003E5C21">
        <w:rPr>
          <w:rFonts w:ascii="Times New Roman" w:hAnsi="Times New Roman" w:cs="Times New Roman"/>
          <w:color w:val="156082" w:themeColor="accent1"/>
        </w:rPr>
        <w:t>built up</w:t>
      </w:r>
      <w:proofErr w:type="gramEnd"/>
      <w:r w:rsidRPr="003E5C21">
        <w:rPr>
          <w:rFonts w:ascii="Times New Roman" w:hAnsi="Times New Roman" w:cs="Times New Roman"/>
          <w:color w:val="156082" w:themeColor="accent1"/>
        </w:rPr>
        <w:t xml:space="preserve"> area and the corresponding NDVI value for each year in our study period (2014-2023)</w:t>
      </w:r>
      <w:r w:rsidR="00436B11">
        <w:rPr>
          <w:rFonts w:ascii="Times New Roman" w:hAnsi="Times New Roman" w:cs="Times New Roman"/>
          <w:color w:val="156082" w:themeColor="accent1"/>
        </w:rPr>
        <w:t xml:space="preserve"> (Fig. S7)</w:t>
      </w:r>
      <w:r w:rsidRPr="003E5C21">
        <w:rPr>
          <w:rFonts w:ascii="Times New Roman" w:hAnsi="Times New Roman" w:cs="Times New Roman"/>
          <w:color w:val="156082" w:themeColor="accent1"/>
        </w:rPr>
        <w:t xml:space="preserve">. We derived the urban fraction from NASA’s MODIS landcover dataset, available at a 500m resolution and accessed through Google Earth Engine. We used the University of Maryland’s classification system (‘LC_Type2’) and used pixels designated as “Urban and Built-up Lands: at least 30% impervious surface area including building materials, asphalt and vehicles” to define the urban fraction. We found a weak negative correlation between NDVI and the urban fraction (-0.312), indicating that greener cities generally </w:t>
      </w:r>
      <w:r w:rsidRPr="003E5C21">
        <w:rPr>
          <w:rFonts w:ascii="Times New Roman" w:hAnsi="Times New Roman" w:cs="Times New Roman"/>
          <w:color w:val="156082" w:themeColor="accent1"/>
        </w:rPr>
        <w:lastRenderedPageBreak/>
        <w:t xml:space="preserve">have smaller fractions of urban or built-up land. While NDVI and urban fraction were weakly correlated, we found no evidence of correlation between urban fraction and year (0.025), indicating that urbanization </w:t>
      </w:r>
      <w:r w:rsidR="003444B4">
        <w:rPr>
          <w:rFonts w:ascii="Times New Roman" w:hAnsi="Times New Roman" w:cs="Times New Roman"/>
          <w:color w:val="156082" w:themeColor="accent1"/>
        </w:rPr>
        <w:t xml:space="preserve">may </w:t>
      </w:r>
      <w:r w:rsidRPr="003E5C21">
        <w:rPr>
          <w:rFonts w:ascii="Times New Roman" w:hAnsi="Times New Roman" w:cs="Times New Roman"/>
          <w:color w:val="156082" w:themeColor="accent1"/>
        </w:rPr>
        <w:t>not</w:t>
      </w:r>
      <w:r w:rsidR="003444B4">
        <w:rPr>
          <w:rFonts w:ascii="Times New Roman" w:hAnsi="Times New Roman" w:cs="Times New Roman"/>
          <w:color w:val="156082" w:themeColor="accent1"/>
        </w:rPr>
        <w:t xml:space="preserve"> be</w:t>
      </w:r>
      <w:r w:rsidRPr="003E5C21">
        <w:rPr>
          <w:rFonts w:ascii="Times New Roman" w:hAnsi="Times New Roman" w:cs="Times New Roman"/>
          <w:color w:val="156082" w:themeColor="accent1"/>
        </w:rPr>
        <w:t xml:space="preserve"> a large contributor to changes in NDVI over the study period across </w:t>
      </w:r>
      <w:proofErr w:type="gramStart"/>
      <w:r w:rsidRPr="003E5C21">
        <w:rPr>
          <w:rFonts w:ascii="Times New Roman" w:hAnsi="Times New Roman" w:cs="Times New Roman"/>
          <w:color w:val="156082" w:themeColor="accent1"/>
        </w:rPr>
        <w:t>cities as a whole</w:t>
      </w:r>
      <w:proofErr w:type="gramEnd"/>
      <w:r w:rsidR="00436B11">
        <w:rPr>
          <w:rFonts w:ascii="Times New Roman" w:hAnsi="Times New Roman" w:cs="Times New Roman"/>
          <w:color w:val="156082" w:themeColor="accent1"/>
        </w:rPr>
        <w:t xml:space="preserve"> (Fig. S8)</w:t>
      </w:r>
      <w:r w:rsidRPr="003E5C21">
        <w:rPr>
          <w:rFonts w:ascii="Times New Roman" w:hAnsi="Times New Roman" w:cs="Times New Roman"/>
          <w:color w:val="156082" w:themeColor="accent1"/>
        </w:rPr>
        <w:t>. There is a mismatch in the spatial scale between our measurement of NDVI (100m) and the urban fraction (500m), which could also be contributing to the weak correlation that we observed.</w:t>
      </w:r>
      <w:r>
        <w:rPr>
          <w:rFonts w:ascii="Times New Roman" w:hAnsi="Times New Roman" w:cs="Times New Roman"/>
          <w:color w:val="156082" w:themeColor="accent1"/>
        </w:rPr>
        <w:t>”</w:t>
      </w:r>
    </w:p>
    <w:p w14:paraId="0874C37E" w14:textId="006A9854" w:rsidR="003573E7" w:rsidRPr="002F0B55" w:rsidRDefault="003573E7" w:rsidP="002F0B55">
      <w:pPr>
        <w:ind w:left="720"/>
        <w:rPr>
          <w:rFonts w:ascii="Times New Roman" w:hAnsi="Times New Roman" w:cs="Times New Roman"/>
          <w:color w:val="156082" w:themeColor="accent1"/>
        </w:rPr>
      </w:pPr>
    </w:p>
    <w:p w14:paraId="489EF78B" w14:textId="77777777" w:rsidR="00265C6D" w:rsidRPr="00265C6D" w:rsidRDefault="00265C6D" w:rsidP="00265C6D">
      <w:pPr>
        <w:rPr>
          <w:rFonts w:ascii="Times New Roman" w:hAnsi="Times New Roman" w:cs="Times New Roman"/>
        </w:rPr>
      </w:pPr>
    </w:p>
    <w:p w14:paraId="5B4EA5D3" w14:textId="3069E751" w:rsidR="00265C6D" w:rsidRDefault="00EB5FDE" w:rsidP="00265C6D">
      <w:pPr>
        <w:pStyle w:val="ListParagraph"/>
        <w:numPr>
          <w:ilvl w:val="0"/>
          <w:numId w:val="1"/>
        </w:numPr>
        <w:rPr>
          <w:rFonts w:ascii="Times New Roman" w:hAnsi="Times New Roman" w:cs="Times New Roman"/>
        </w:rPr>
      </w:pPr>
      <w:r w:rsidRPr="00FA2204">
        <w:rPr>
          <w:rFonts w:ascii="Times New Roman" w:hAnsi="Times New Roman" w:cs="Times New Roman"/>
        </w:rPr>
        <w:t>Over the 10-year period analyzed, many cities have undergone changes in size. How is this accounted for? If city boundary changes are measured, how are they incorporated into the health impact assessment? It would be helpful to interpret the observed changes for specific cities in relation to their growth, urbanization levels, and other relevant factors. Additionally, is there variability within cities at the sub-city level? If so, how is it considered when computing an aggregate metric for individual cities?</w:t>
      </w:r>
    </w:p>
    <w:p w14:paraId="638F0144" w14:textId="77777777" w:rsidR="00265C6D" w:rsidRPr="00265C6D" w:rsidRDefault="00265C6D" w:rsidP="00265C6D">
      <w:pPr>
        <w:pStyle w:val="ListParagraph"/>
        <w:rPr>
          <w:rFonts w:ascii="Times New Roman" w:hAnsi="Times New Roman" w:cs="Times New Roman"/>
        </w:rPr>
      </w:pPr>
    </w:p>
    <w:p w14:paraId="30345AE0" w14:textId="316DF2E4" w:rsidR="00265C6D" w:rsidRDefault="00265C6D" w:rsidP="00265C6D">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points. We have used the GHS-SMOD shapefiles </w:t>
      </w:r>
      <w:r w:rsidR="00FD0291">
        <w:rPr>
          <w:rFonts w:ascii="Times New Roman" w:hAnsi="Times New Roman" w:cs="Times New Roman"/>
          <w:color w:val="156082" w:themeColor="accent1"/>
        </w:rPr>
        <w:t>t</w:t>
      </w:r>
      <w:r>
        <w:rPr>
          <w:rFonts w:ascii="Times New Roman" w:hAnsi="Times New Roman" w:cs="Times New Roman"/>
          <w:color w:val="156082" w:themeColor="accent1"/>
        </w:rPr>
        <w:t xml:space="preserve">o define city boundaries, which are based on built-up area and population density from 2019. We use the same urban boundary for all the included years. </w:t>
      </w:r>
      <w:r w:rsidR="001412AD">
        <w:rPr>
          <w:rFonts w:ascii="Times New Roman" w:hAnsi="Times New Roman" w:cs="Times New Roman"/>
          <w:color w:val="156082" w:themeColor="accent1"/>
        </w:rPr>
        <w:t>You are correct that u</w:t>
      </w:r>
      <w:r w:rsidR="006F2886">
        <w:rPr>
          <w:rFonts w:ascii="Times New Roman" w:hAnsi="Times New Roman" w:cs="Times New Roman"/>
          <w:color w:val="156082" w:themeColor="accent1"/>
        </w:rPr>
        <w:t xml:space="preserve">rbanization </w:t>
      </w:r>
      <w:r w:rsidR="001412AD">
        <w:rPr>
          <w:rFonts w:ascii="Times New Roman" w:hAnsi="Times New Roman" w:cs="Times New Roman"/>
          <w:color w:val="156082" w:themeColor="accent1"/>
        </w:rPr>
        <w:t>could be</w:t>
      </w:r>
      <w:r w:rsidR="006F2886">
        <w:rPr>
          <w:rFonts w:ascii="Times New Roman" w:hAnsi="Times New Roman" w:cs="Times New Roman"/>
          <w:color w:val="156082" w:themeColor="accent1"/>
        </w:rPr>
        <w:t xml:space="preserve"> another factor that </w:t>
      </w:r>
      <w:r w:rsidR="001412AD">
        <w:rPr>
          <w:rFonts w:ascii="Times New Roman" w:hAnsi="Times New Roman" w:cs="Times New Roman"/>
          <w:color w:val="156082" w:themeColor="accent1"/>
        </w:rPr>
        <w:t>is</w:t>
      </w:r>
      <w:r w:rsidR="006F2886">
        <w:rPr>
          <w:rFonts w:ascii="Times New Roman" w:hAnsi="Times New Roman" w:cs="Times New Roman"/>
          <w:color w:val="156082" w:themeColor="accent1"/>
        </w:rPr>
        <w:t xml:space="preserve"> driving the changes we observed in city-level NDVI over time. We have added text to the discussion section to reflect your important point:</w:t>
      </w:r>
    </w:p>
    <w:p w14:paraId="66AA96AA" w14:textId="77777777" w:rsidR="00CD6360" w:rsidRDefault="00CD6360" w:rsidP="00265C6D">
      <w:pPr>
        <w:pStyle w:val="ListParagraph"/>
        <w:rPr>
          <w:rFonts w:ascii="Times New Roman" w:hAnsi="Times New Roman" w:cs="Times New Roman"/>
          <w:color w:val="156082" w:themeColor="accent1"/>
        </w:rPr>
      </w:pPr>
    </w:p>
    <w:p w14:paraId="218AEFAD" w14:textId="162DBA75" w:rsidR="00CD6360" w:rsidRDefault="00CD6360" w:rsidP="00CD6360">
      <w:pPr>
        <w:pStyle w:val="ListParagraph"/>
        <w:ind w:left="1440"/>
        <w:rPr>
          <w:rFonts w:ascii="Times New Roman" w:hAnsi="Times New Roman" w:cs="Times New Roman"/>
          <w:color w:val="156082" w:themeColor="accent1"/>
        </w:rPr>
      </w:pPr>
      <w:r w:rsidRPr="00CD6360">
        <w:rPr>
          <w:rFonts w:ascii="Times New Roman" w:hAnsi="Times New Roman" w:cs="Times New Roman"/>
          <w:color w:val="156082" w:themeColor="accent1"/>
        </w:rPr>
        <w:t>“Urbanization in the past decade could also contribute to these changes, as we used a consistent urban boundary definition across the ten-year period, however cities may have grown and morphed over this time.”</w:t>
      </w:r>
    </w:p>
    <w:p w14:paraId="21764ABC" w14:textId="773DBCA8" w:rsidR="00213314" w:rsidRDefault="00213314" w:rsidP="00213314">
      <w:pPr>
        <w:rPr>
          <w:rFonts w:ascii="Times New Roman" w:hAnsi="Times New Roman" w:cs="Times New Roman"/>
          <w:color w:val="156082" w:themeColor="accent1"/>
        </w:rPr>
      </w:pPr>
      <w:r>
        <w:rPr>
          <w:rFonts w:ascii="Times New Roman" w:hAnsi="Times New Roman" w:cs="Times New Roman"/>
          <w:color w:val="156082" w:themeColor="accent1"/>
        </w:rPr>
        <w:tab/>
      </w:r>
    </w:p>
    <w:p w14:paraId="11E25CBE" w14:textId="4F2AA54A" w:rsidR="006F2886" w:rsidRDefault="00213314"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To your last point, yes there is variability within cities in NDVI and population. We performed the health impact assessment at the 100m x 100m grid cell level to account for this. Population data were only updated every 5-years, so we have used 2015 gridded population data for years 2014-2018 and 2020 data for years 2019-2024.</w:t>
      </w:r>
      <w:r w:rsidR="00FD0291">
        <w:rPr>
          <w:rFonts w:ascii="Times New Roman" w:hAnsi="Times New Roman" w:cs="Times New Roman"/>
          <w:color w:val="156082" w:themeColor="accent1"/>
        </w:rPr>
        <w:t xml:space="preserve"> We have reorganized the methods section to make clearer the scale of the analysis:</w:t>
      </w:r>
    </w:p>
    <w:p w14:paraId="6811CCCB" w14:textId="0DEA7106" w:rsidR="00FD0291" w:rsidRDefault="00FD0291"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ab/>
      </w:r>
    </w:p>
    <w:p w14:paraId="467A1F20" w14:textId="128F5E5E" w:rsidR="00FD0291" w:rsidRPr="00BE19BC" w:rsidRDefault="00FD0291" w:rsidP="00FD0291">
      <w:pPr>
        <w:ind w:left="720" w:firstLine="720"/>
        <w:rPr>
          <w:rFonts w:ascii="Times New Roman" w:hAnsi="Times New Roman" w:cs="Times New Roman"/>
          <w:color w:val="156082" w:themeColor="accent1"/>
        </w:rPr>
      </w:pPr>
      <w:r>
        <w:rPr>
          <w:rFonts w:ascii="Times New Roman" w:hAnsi="Times New Roman" w:cs="Times New Roman"/>
          <w:color w:val="156082" w:themeColor="accent1"/>
        </w:rPr>
        <w:t>“</w:t>
      </w:r>
      <w:r w:rsidRPr="00FD0291">
        <w:rPr>
          <w:rFonts w:ascii="Times New Roman" w:hAnsi="Times New Roman" w:cs="Times New Roman"/>
          <w:color w:val="156082" w:themeColor="accent1"/>
        </w:rPr>
        <w:t>We calculated this value for each 100m pixel (</w:t>
      </w:r>
      <w:proofErr w:type="spellStart"/>
      <w:r w:rsidRPr="00FD0291">
        <w:rPr>
          <w:rFonts w:ascii="Times New Roman" w:hAnsi="Times New Roman" w:cs="Times New Roman"/>
          <w:color w:val="156082" w:themeColor="accent1"/>
        </w:rPr>
        <w:t>i</w:t>
      </w:r>
      <w:proofErr w:type="spellEnd"/>
      <w:r w:rsidRPr="00FD0291">
        <w:rPr>
          <w:rFonts w:ascii="Times New Roman" w:hAnsi="Times New Roman" w:cs="Times New Roman"/>
          <w:color w:val="156082" w:themeColor="accent1"/>
        </w:rPr>
        <w:t>)</w:t>
      </w:r>
      <w:r>
        <w:rPr>
          <w:rFonts w:ascii="Times New Roman" w:hAnsi="Times New Roman" w:cs="Times New Roman"/>
          <w:color w:val="156082" w:themeColor="accent1"/>
        </w:rPr>
        <w:t xml:space="preserve"> (Equation 2).”</w:t>
      </w:r>
    </w:p>
    <w:p w14:paraId="4A00B0D6" w14:textId="77777777" w:rsidR="0011382F" w:rsidRPr="0011382F" w:rsidRDefault="0011382F" w:rsidP="0011382F">
      <w:pPr>
        <w:rPr>
          <w:rFonts w:ascii="Times New Roman" w:hAnsi="Times New Roman" w:cs="Times New Roman"/>
        </w:rPr>
      </w:pPr>
    </w:p>
    <w:p w14:paraId="5C7217BF" w14:textId="7B20806F" w:rsidR="00EB5FDE" w:rsidRPr="00FA2204" w:rsidRDefault="00EB5FDE" w:rsidP="00EB5FDE">
      <w:pPr>
        <w:rPr>
          <w:rFonts w:ascii="Times New Roman" w:hAnsi="Times New Roman" w:cs="Times New Roman"/>
        </w:rPr>
      </w:pPr>
      <w:r w:rsidRPr="00FA2204">
        <w:rPr>
          <w:rFonts w:ascii="Times New Roman" w:hAnsi="Times New Roman" w:cs="Times New Roman"/>
        </w:rPr>
        <w:t>Technical comments</w:t>
      </w:r>
    </w:p>
    <w:p w14:paraId="1F73A104" w14:textId="1045BC85"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33: why is NDVI higher and more stable in European and North American cities? The sentence continues by talking about epidemiological studies performed in those areas, however the two aspects are unrelated. Please clarify.</w:t>
      </w:r>
    </w:p>
    <w:p w14:paraId="77577011" w14:textId="77777777" w:rsidR="00F46C55" w:rsidRDefault="00F46C55" w:rsidP="00F46C55">
      <w:pPr>
        <w:pStyle w:val="ListParagraph"/>
        <w:rPr>
          <w:rFonts w:ascii="Times New Roman" w:hAnsi="Times New Roman" w:cs="Times New Roman"/>
        </w:rPr>
      </w:pPr>
    </w:p>
    <w:p w14:paraId="0078634F" w14:textId="34E09581" w:rsidR="00A84835" w:rsidRPr="002F6FA7" w:rsidRDefault="00A84835" w:rsidP="00F46C55">
      <w:pPr>
        <w:pStyle w:val="ListParagraph"/>
        <w:rPr>
          <w:rFonts w:ascii="Times New Roman" w:hAnsi="Times New Roman" w:cs="Times New Roman"/>
          <w:color w:val="156082" w:themeColor="accent1"/>
        </w:rPr>
      </w:pPr>
      <w:r w:rsidRPr="002F6FA7">
        <w:rPr>
          <w:rFonts w:ascii="Times New Roman" w:hAnsi="Times New Roman" w:cs="Times New Roman"/>
          <w:color w:val="156082" w:themeColor="accent1"/>
        </w:rPr>
        <w:t xml:space="preserve">We found that NDVI was higher and more stable in European and North American cities. Because most epidemiological studies were conducted in these regions, there is uncertainty in the applicability of the exposure-response curve outside these regions where urban greenness levels and trends are different. This was stated to highlight the need for </w:t>
      </w:r>
      <w:r w:rsidR="002F6FA7" w:rsidRPr="002F6FA7">
        <w:rPr>
          <w:rFonts w:ascii="Times New Roman" w:hAnsi="Times New Roman" w:cs="Times New Roman"/>
          <w:color w:val="156082" w:themeColor="accent1"/>
        </w:rPr>
        <w:t xml:space="preserve">future </w:t>
      </w:r>
      <w:r w:rsidRPr="002F6FA7">
        <w:rPr>
          <w:rFonts w:ascii="Times New Roman" w:hAnsi="Times New Roman" w:cs="Times New Roman"/>
          <w:color w:val="156082" w:themeColor="accent1"/>
        </w:rPr>
        <w:t xml:space="preserve">epidemiologic studies in more diverse </w:t>
      </w:r>
      <w:r w:rsidR="002F6FA7" w:rsidRPr="002F6FA7">
        <w:rPr>
          <w:rFonts w:ascii="Times New Roman" w:hAnsi="Times New Roman" w:cs="Times New Roman"/>
          <w:color w:val="156082" w:themeColor="accent1"/>
        </w:rPr>
        <w:t>geographic settings</w:t>
      </w:r>
      <w:r w:rsidRPr="002F6FA7">
        <w:rPr>
          <w:rFonts w:ascii="Times New Roman" w:hAnsi="Times New Roman" w:cs="Times New Roman"/>
          <w:color w:val="156082" w:themeColor="accent1"/>
        </w:rPr>
        <w:t>.</w:t>
      </w:r>
      <w:r w:rsidR="002F6FA7" w:rsidRPr="002F6FA7">
        <w:rPr>
          <w:rFonts w:ascii="Times New Roman" w:hAnsi="Times New Roman" w:cs="Times New Roman"/>
          <w:color w:val="156082" w:themeColor="accent1"/>
        </w:rPr>
        <w:t xml:space="preserve"> In response to your comment, we have reworded this section of the abstract to be clearer:</w:t>
      </w:r>
    </w:p>
    <w:p w14:paraId="7C56AAE7" w14:textId="77777777" w:rsidR="002F6FA7" w:rsidRPr="002F6FA7" w:rsidRDefault="002F6FA7" w:rsidP="00F46C55">
      <w:pPr>
        <w:pStyle w:val="ListParagraph"/>
        <w:rPr>
          <w:rFonts w:ascii="Times New Roman" w:hAnsi="Times New Roman" w:cs="Times New Roman"/>
          <w:color w:val="156082" w:themeColor="accent1"/>
        </w:rPr>
      </w:pPr>
    </w:p>
    <w:p w14:paraId="6F955509" w14:textId="4CBAF9D2" w:rsidR="002F6FA7" w:rsidRPr="002F6FA7" w:rsidRDefault="002F6FA7" w:rsidP="002F6FA7">
      <w:pPr>
        <w:ind w:left="1440"/>
        <w:rPr>
          <w:rFonts w:ascii="Times New Roman" w:hAnsi="Times New Roman" w:cs="Times New Roman"/>
          <w:color w:val="156082" w:themeColor="accent1"/>
        </w:rPr>
      </w:pPr>
      <w:r w:rsidRPr="002F6FA7">
        <w:rPr>
          <w:rFonts w:ascii="Times New Roman" w:hAnsi="Times New Roman" w:cs="Times New Roman"/>
          <w:color w:val="156082" w:themeColor="accent1"/>
        </w:rPr>
        <w:lastRenderedPageBreak/>
        <w:t xml:space="preserve">“Health impact assessments of NDVI and all-cause mortality have largely been conducted in European and North American cities, where we found NDVI was generally higher and more stable. Our results highlight large heterogeneity in urban greenspace extent and variability across global cities and the importance of characterizing the relationship between health and NDVI in more diverse contexts.” </w:t>
      </w:r>
    </w:p>
    <w:p w14:paraId="09A2B530" w14:textId="77777777" w:rsidR="00A84835" w:rsidRPr="006777AE" w:rsidRDefault="00A84835" w:rsidP="006777AE">
      <w:pPr>
        <w:rPr>
          <w:rFonts w:ascii="Times New Roman" w:hAnsi="Times New Roman" w:cs="Times New Roman"/>
        </w:rPr>
      </w:pPr>
    </w:p>
    <w:p w14:paraId="31F4EA4D" w14:textId="2E712F7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62: is this true everywhere? I believe cities in the developing world have very different emission regimes than the ones in developed countries. Please revise.</w:t>
      </w:r>
    </w:p>
    <w:p w14:paraId="0FF86E17" w14:textId="77777777" w:rsidR="00F46C55" w:rsidRPr="00F46C55" w:rsidRDefault="00F46C55" w:rsidP="00F46C55">
      <w:pPr>
        <w:pStyle w:val="ListParagraph"/>
        <w:rPr>
          <w:rFonts w:ascii="Times New Roman" w:hAnsi="Times New Roman" w:cs="Times New Roman"/>
        </w:rPr>
      </w:pPr>
    </w:p>
    <w:p w14:paraId="0D9E60E8" w14:textId="0D7BEAB2" w:rsidR="00F46C55" w:rsidRPr="00420118" w:rsidRDefault="00D76458" w:rsidP="00F46C55">
      <w:pPr>
        <w:pStyle w:val="ListParagraph"/>
        <w:rPr>
          <w:rFonts w:ascii="Times New Roman" w:hAnsi="Times New Roman" w:cs="Times New Roman"/>
          <w:color w:val="156082" w:themeColor="accent1"/>
        </w:rPr>
      </w:pPr>
      <w:r w:rsidRPr="00420118">
        <w:rPr>
          <w:rFonts w:ascii="Times New Roman" w:hAnsi="Times New Roman" w:cs="Times New Roman"/>
          <w:color w:val="156082" w:themeColor="accent1"/>
        </w:rPr>
        <w:t xml:space="preserve">The study we cite found that this was the general trend in developed countries and the case for many developing nations. </w:t>
      </w:r>
      <w:r w:rsidR="00420118">
        <w:rPr>
          <w:rFonts w:ascii="Times New Roman" w:hAnsi="Times New Roman" w:cs="Times New Roman"/>
          <w:color w:val="156082" w:themeColor="accent1"/>
        </w:rPr>
        <w:t>The current phrasing likely overstates the evidence in developing countries, and we</w:t>
      </w:r>
      <w:r w:rsidRPr="00420118">
        <w:rPr>
          <w:rFonts w:ascii="Times New Roman" w:hAnsi="Times New Roman" w:cs="Times New Roman"/>
          <w:color w:val="156082" w:themeColor="accent1"/>
        </w:rPr>
        <w:t xml:space="preserve"> have revised to reflect your comment:</w:t>
      </w:r>
    </w:p>
    <w:p w14:paraId="30E3C7DB" w14:textId="77777777" w:rsidR="00D76458" w:rsidRDefault="00D76458" w:rsidP="00F46C55">
      <w:pPr>
        <w:pStyle w:val="ListParagraph"/>
        <w:rPr>
          <w:rFonts w:ascii="Times New Roman" w:hAnsi="Times New Roman" w:cs="Times New Roman"/>
        </w:rPr>
      </w:pPr>
    </w:p>
    <w:p w14:paraId="4789DC38" w14:textId="52A812CA" w:rsidR="00D76458" w:rsidRPr="0011382F" w:rsidRDefault="00D76458" w:rsidP="00D76458">
      <w:pPr>
        <w:pStyle w:val="ListParagraph"/>
        <w:ind w:left="1440"/>
        <w:rPr>
          <w:rFonts w:ascii="Times New Roman" w:hAnsi="Times New Roman" w:cs="Times New Roman"/>
        </w:rPr>
      </w:pPr>
      <w:r w:rsidRPr="00D76458">
        <w:rPr>
          <w:rFonts w:ascii="Times New Roman" w:hAnsi="Times New Roman" w:cs="Times New Roman"/>
          <w:color w:val="156082" w:themeColor="accent1"/>
          <w:shd w:val="clear" w:color="auto" w:fill="FFFFFF"/>
        </w:rPr>
        <w:t>“While cities are responsible for over 80% of global greenhouse gas emissions,</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{"citationID":"f34kFOr5","properties":{"formattedCitation":"\\super 2\\nosupersub{}","plainCitation":"2","noteIndex":0},"citationItems":[{"id":50,"uris":["http://zotero.org/users/10202395/items/YQP93BN8"],"itemData":{"id":50,"type":"article-journal","abstract":"Cities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2</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 xml:space="preserve"> emissions per capita in developed nations tend to be lower in cities than in less dense communities due to more efficient transportation, energy production, and land use.</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{"citationID":"CnAArXKK","properties":{"formattedCitation":"\\super 3\\nosupersub{}","plainCitation":"3","noteIndex":0},"citationItems":[{"id":781,"uris":["http://zotero.org/users/10202395/items/Y82FLAJZ"],"itemData":{"id":781,"type":"article-journal","abstract":"Abstract\n            \n              We use a globally consistent, time-resolved data set of CO\n              2\n              emission proxies to quantify urban CO\n              2\n              emissions in 91 cities. We decompose emission trends into contributions from changes in urban extent, population density and per capita emission. We find that urban CO\n              2\n              emissions are increasing everywhere but that the dominant contributors differ according to development level. A cluster analysis of factors shows that developing countries were dominated by cities with the rapid area and per capita CO\n              2\n              emissions increases. Cities in the developed world, by contrast, show slow area and per capita CO\n              2\n              emissions growth. China is an important intermediate case with rapid urban area growth combined with slower per capita CO\n              2\n              emissions growth. Urban per capita emissions are often lower than their national average for many developed countries, suggesting that urbanisation may reduce overall emissions. However, trends in per capita urban emissions are higher than their national equivalent almost everywhere, suggesting that urbanisation will become a more serious problem in the future. An important exception is China, whose per capita urban emissions are growing more slowly than the national value. We also see a negative correlation between trends in population density and per capita CO\n              2\n              emissions, highlighting a strong role for densification as a tool to reduce CO\n              2\n              emissions.","container-title":"npj Urban Sustainability","DOI":"10.1038/s42949-023-00084-2","ISSN":"2661-8001","issue":"1","journalAbbreviation":"npj Urban Sustain","language":"en","page":"6","source":"DOI.org (Crossref)","title":"On the impact of urbanisation on CO2 emissions","volume":"3","author":[{"family":"Luqman","given":"Muhammad"},{"family":"Rayner","given":"Peter J."},{"family":"Gurney","given":"Kevin R."}],"issued":{"date-parts":[["2023",2,16]]}}}],"schema":"https://github.com/citation-style-language/schema/raw/master/csl-citation.json"}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3</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w:t>
      </w:r>
    </w:p>
    <w:p w14:paraId="1BCD4944" w14:textId="159A4F9F"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145: what is “</w:t>
      </w:r>
      <w:proofErr w:type="spellStart"/>
      <w:r w:rsidRPr="0011382F">
        <w:rPr>
          <w:rFonts w:ascii="Times New Roman" w:hAnsi="Times New Roman" w:cs="Times New Roman"/>
        </w:rPr>
        <w:t>i</w:t>
      </w:r>
      <w:proofErr w:type="spellEnd"/>
      <w:r w:rsidRPr="0011382F">
        <w:rPr>
          <w:rFonts w:ascii="Times New Roman" w:hAnsi="Times New Roman" w:cs="Times New Roman"/>
        </w:rPr>
        <w:t>” in Equation 2? Does it refer to the pixels? How is the HR defined?</w:t>
      </w:r>
      <w:r w:rsidR="0011382F">
        <w:rPr>
          <w:rFonts w:ascii="Times New Roman" w:hAnsi="Times New Roman" w:cs="Times New Roman"/>
        </w:rPr>
        <w:t xml:space="preserve"> </w:t>
      </w:r>
      <w:r w:rsidRPr="0011382F">
        <w:rPr>
          <w:rFonts w:ascii="Times New Roman" w:hAnsi="Times New Roman" w:cs="Times New Roman"/>
        </w:rPr>
        <w:t>An explicit expression for that should be provided. Also, it is not clear which spatial resolution NDVI and population data have and how they are homogenized in the present analysis.</w:t>
      </w:r>
    </w:p>
    <w:p w14:paraId="41C804C1" w14:textId="77777777" w:rsidR="006777AE" w:rsidRDefault="006777AE" w:rsidP="006777AE">
      <w:pPr>
        <w:rPr>
          <w:rFonts w:ascii="Times New Roman" w:hAnsi="Times New Roman" w:cs="Times New Roman"/>
        </w:rPr>
      </w:pPr>
    </w:p>
    <w:p w14:paraId="2F2BB41C" w14:textId="35BE9063" w:rsidR="006777AE" w:rsidRDefault="006777AE" w:rsidP="006777AE">
      <w:pPr>
        <w:ind w:left="720"/>
        <w:rPr>
          <w:rFonts w:ascii="Times New Roman" w:hAnsi="Times New Roman" w:cs="Times New Roman"/>
          <w:color w:val="156082" w:themeColor="accent1"/>
        </w:rPr>
      </w:pPr>
      <w:r w:rsidRPr="006777AE">
        <w:rPr>
          <w:rFonts w:ascii="Times New Roman" w:hAnsi="Times New Roman" w:cs="Times New Roman"/>
          <w:color w:val="156082" w:themeColor="accent1"/>
        </w:rPr>
        <w:t>Thank you for your comment. We have added language to the methods section to add clarity to these points:</w:t>
      </w:r>
    </w:p>
    <w:p w14:paraId="5C3BDB73" w14:textId="77777777" w:rsidR="00B66A9C" w:rsidRDefault="00B66A9C" w:rsidP="006777AE">
      <w:pPr>
        <w:ind w:left="720"/>
        <w:rPr>
          <w:rFonts w:ascii="Times New Roman" w:hAnsi="Times New Roman" w:cs="Times New Roman"/>
          <w:color w:val="156082" w:themeColor="accent1"/>
        </w:rPr>
      </w:pPr>
    </w:p>
    <w:p w14:paraId="6FF48F81" w14:textId="383375C3" w:rsidR="00B66A9C" w:rsidRPr="006777AE" w:rsidRDefault="00B66A9C" w:rsidP="00B66A9C">
      <w:pPr>
        <w:ind w:left="1440"/>
        <w:rPr>
          <w:rFonts w:ascii="Times New Roman" w:hAnsi="Times New Roman" w:cs="Times New Roman"/>
          <w:color w:val="156082" w:themeColor="accent1"/>
        </w:rPr>
      </w:pPr>
      <w:r>
        <w:rPr>
          <w:rFonts w:ascii="Times New Roman" w:hAnsi="Times New Roman" w:cs="Times New Roman"/>
          <w:color w:val="156082" w:themeColor="accent1"/>
        </w:rPr>
        <w:t>“</w:t>
      </w:r>
      <w:r w:rsidRPr="00B66A9C">
        <w:rPr>
          <w:rFonts w:ascii="Times New Roman" w:hAnsi="Times New Roman" w:cs="Times New Roman"/>
          <w:color w:val="156082" w:themeColor="accent1"/>
        </w:rPr>
        <w:t>To calculate the PAF, we used the hazard ratio (</w:t>
      </w:r>
      <w:r w:rsidRPr="00B66A9C">
        <w:rPr>
          <w:rFonts w:ascii="Times New Roman" w:hAnsi="Times New Roman" w:cs="Times New Roman"/>
          <w:i/>
          <w:iCs/>
          <w:color w:val="156082" w:themeColor="accent1"/>
        </w:rPr>
        <w:t>HR</w:t>
      </w:r>
      <w:r w:rsidRPr="00B66A9C">
        <w:rPr>
          <w:rFonts w:ascii="Times New Roman" w:hAnsi="Times New Roman" w:cs="Times New Roman"/>
          <w:color w:val="156082" w:themeColor="accent1"/>
        </w:rPr>
        <w:t>) from a meta-analysis of the protective effect of NDVI on all-cause mortality, which found a pooled hazard ratio of 0.96 (95% confidence interval (CI): 0.94, 0.97) for each 0.1 increase in NDVI within 500m of a person’s home.</w:t>
      </w:r>
      <w:r>
        <w:rPr>
          <w:rFonts w:ascii="Times New Roman" w:hAnsi="Times New Roman" w:cs="Times New Roman"/>
          <w:color w:val="156082" w:themeColor="accent1"/>
        </w:rPr>
        <w:t>”</w:t>
      </w:r>
    </w:p>
    <w:p w14:paraId="4D7FF82C" w14:textId="77777777" w:rsidR="006777AE" w:rsidRPr="006777AE" w:rsidRDefault="006777AE" w:rsidP="006777AE">
      <w:pPr>
        <w:ind w:left="720"/>
        <w:rPr>
          <w:rFonts w:ascii="Times New Roman" w:hAnsi="Times New Roman" w:cs="Times New Roman"/>
          <w:color w:val="156082" w:themeColor="accent1"/>
        </w:rPr>
      </w:pPr>
    </w:p>
    <w:p w14:paraId="30324E36" w14:textId="47108902"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used the difference between the average 2014-2018 and 2019-2023 population-weighted greenest season NDVI to define changes in urban greenspace at the 100m pixel (</w:t>
      </w:r>
      <w:proofErr w:type="spellStart"/>
      <w:r w:rsidRPr="006777AE">
        <w:rPr>
          <w:rFonts w:ascii="Times New Roman" w:hAnsi="Times New Roman" w:cs="Times New Roman"/>
          <w:color w:val="156082" w:themeColor="accent1"/>
        </w:rPr>
        <w:t>i</w:t>
      </w:r>
      <w:proofErr w:type="spellEnd"/>
      <w:r w:rsidRPr="006777AE">
        <w:rPr>
          <w:rFonts w:ascii="Times New Roman" w:hAnsi="Times New Roman" w:cs="Times New Roman"/>
          <w:color w:val="156082" w:themeColor="accent1"/>
        </w:rPr>
        <w:t>) level to align with the resolution of our population dataset (</w:t>
      </w:r>
      <m:oMath>
        <m:r>
          <w:rPr>
            <w:rFonts w:ascii="Cambria Math" w:hAnsi="Cambria Math" w:cs="Times New Roman"/>
            <w:color w:val="156082" w:themeColor="accent1"/>
          </w:rPr>
          <m:t>ΔNDV</m:t>
        </m:r>
        <m:sSub>
          <m:sSubPr>
            <m:ctrlPr>
              <w:rPr>
                <w:rFonts w:ascii="Cambria Math" w:hAnsi="Cambria Math" w:cs="Times New Roman"/>
                <w:i/>
                <w:color w:val="156082" w:themeColor="accent1"/>
              </w:rPr>
            </m:ctrlPr>
          </m:sSubPr>
          <m:e>
            <m:r>
              <w:rPr>
                <w:rFonts w:ascii="Cambria Math" w:hAnsi="Cambria Math" w:cs="Times New Roman"/>
                <w:color w:val="156082" w:themeColor="accent1"/>
              </w:rPr>
              <m:t>I</m:t>
            </m:r>
          </m:e>
          <m:sub>
            <m:r>
              <w:rPr>
                <w:rFonts w:ascii="Cambria Math" w:hAnsi="Cambria Math" w:cs="Times New Roman"/>
                <w:color w:val="156082" w:themeColor="accent1"/>
              </w:rPr>
              <m:t>i</m:t>
            </m:r>
          </m:sub>
        </m:sSub>
      </m:oMath>
      <w:r w:rsidRPr="006777AE">
        <w:rPr>
          <w:rFonts w:ascii="Times New Roman" w:hAnsi="Times New Roman" w:cs="Times New Roman"/>
          <w:color w:val="156082" w:themeColor="accent1"/>
        </w:rPr>
        <w:t>).”</w:t>
      </w:r>
    </w:p>
    <w:p w14:paraId="60F5AC98" w14:textId="77777777" w:rsidR="006777AE" w:rsidRPr="006777AE" w:rsidRDefault="006777AE" w:rsidP="006777AE">
      <w:pPr>
        <w:ind w:left="720"/>
        <w:rPr>
          <w:rFonts w:ascii="Times New Roman" w:hAnsi="Times New Roman" w:cs="Times New Roman"/>
          <w:color w:val="156082" w:themeColor="accent1"/>
        </w:rPr>
      </w:pPr>
    </w:p>
    <w:p w14:paraId="1A89634A" w14:textId="418F46E0"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then downscaled the NDVI dataset to the 100m resolution to align with our population dataset.”</w:t>
      </w:r>
    </w:p>
    <w:p w14:paraId="6D2DFD4F" w14:textId="77777777" w:rsidR="00994F5A" w:rsidRPr="0011382F" w:rsidRDefault="00994F5A" w:rsidP="00994F5A">
      <w:pPr>
        <w:pStyle w:val="ListParagraph"/>
        <w:rPr>
          <w:rFonts w:ascii="Times New Roman" w:hAnsi="Times New Roman" w:cs="Times New Roman"/>
        </w:rPr>
      </w:pPr>
    </w:p>
    <w:p w14:paraId="2D807F82" w14:textId="3764EDA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3: what do the colored dots represent and the box plots? More details are needed in the caption.</w:t>
      </w:r>
    </w:p>
    <w:p w14:paraId="30ECB7AC" w14:textId="77777777" w:rsidR="00C402D7" w:rsidRPr="00D11967" w:rsidRDefault="00C402D7" w:rsidP="00C402D7">
      <w:pPr>
        <w:pStyle w:val="ListParagraph"/>
        <w:rPr>
          <w:rFonts w:ascii="Times New Roman" w:hAnsi="Times New Roman" w:cs="Times New Roman"/>
          <w:color w:val="156082" w:themeColor="accent1"/>
        </w:rPr>
      </w:pPr>
    </w:p>
    <w:p w14:paraId="67CCE85C" w14:textId="45B4DC3F" w:rsidR="00C402D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The dots represent cities. We’ve added text to the captions of Figure 3 and Figure 4 for clarity:</w:t>
      </w:r>
    </w:p>
    <w:p w14:paraId="5EC8A5A4" w14:textId="77777777" w:rsidR="00E733C0" w:rsidRPr="00D11967" w:rsidRDefault="00E733C0" w:rsidP="00C402D7">
      <w:pPr>
        <w:pStyle w:val="ListParagraph"/>
        <w:rPr>
          <w:rFonts w:ascii="Times New Roman" w:hAnsi="Times New Roman" w:cs="Times New Roman"/>
          <w:color w:val="156082" w:themeColor="accent1"/>
        </w:rPr>
      </w:pPr>
    </w:p>
    <w:p w14:paraId="23F2AE8B" w14:textId="579BDE50"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ab/>
        <w:t>“</w:t>
      </w:r>
      <w:r w:rsidRPr="00D11967">
        <w:rPr>
          <w:rFonts w:ascii="Times New Roman" w:hAnsi="Times New Roman" w:cs="Times New Roman"/>
          <w:i/>
          <w:iCs/>
          <w:color w:val="156082" w:themeColor="accent1"/>
        </w:rPr>
        <w:t>Each dot represents a city, colored by geographic region.”</w:t>
      </w:r>
    </w:p>
    <w:p w14:paraId="2653CC2A" w14:textId="6FEC85DC"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lastRenderedPageBreak/>
        <w:tab/>
        <w:t>“</w:t>
      </w:r>
      <w:r w:rsidRPr="00D11967">
        <w:rPr>
          <w:rFonts w:ascii="Times New Roman" w:hAnsi="Times New Roman" w:cs="Times New Roman"/>
          <w:i/>
          <w:iCs/>
          <w:color w:val="156082" w:themeColor="accent1"/>
        </w:rPr>
        <w:t>Each dot represents a city, colored by climate classification.”</w:t>
      </w:r>
    </w:p>
    <w:p w14:paraId="056EB3E2" w14:textId="77777777" w:rsidR="00BB7C39" w:rsidRPr="00BB7C39" w:rsidRDefault="00BB7C39" w:rsidP="00BB7C39">
      <w:pPr>
        <w:rPr>
          <w:rFonts w:ascii="Times New Roman" w:hAnsi="Times New Roman" w:cs="Times New Roman"/>
        </w:rPr>
      </w:pPr>
    </w:p>
    <w:p w14:paraId="35A874D8" w14:textId="3C63450B"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309: is the IQR: 0.13 – 8.5?</w:t>
      </w:r>
    </w:p>
    <w:p w14:paraId="773AED24" w14:textId="77777777" w:rsidR="00E733C0" w:rsidRDefault="00E733C0" w:rsidP="00E733C0">
      <w:pPr>
        <w:pStyle w:val="ListParagraph"/>
        <w:rPr>
          <w:rFonts w:ascii="Times New Roman" w:hAnsi="Times New Roman" w:cs="Times New Roman"/>
        </w:rPr>
      </w:pPr>
    </w:p>
    <w:p w14:paraId="1CDEE375" w14:textId="5350F23F" w:rsidR="00E733C0" w:rsidRDefault="00E733C0" w:rsidP="00E733C0">
      <w:pPr>
        <w:pStyle w:val="ListParagraph"/>
        <w:rPr>
          <w:rFonts w:ascii="Times New Roman" w:hAnsi="Times New Roman" w:cs="Times New Roman"/>
          <w:color w:val="156082" w:themeColor="accent1"/>
        </w:rPr>
      </w:pPr>
      <w:r w:rsidRPr="00E733C0">
        <w:rPr>
          <w:rFonts w:ascii="Times New Roman" w:hAnsi="Times New Roman" w:cs="Times New Roman"/>
          <w:color w:val="156082" w:themeColor="accent1"/>
        </w:rPr>
        <w:t>Because this was reporting fewer deaths, we had arranged the IQR from 8.5-0.13. In response to your comment, we have rearranged from 0.13-8.5,</w:t>
      </w:r>
    </w:p>
    <w:p w14:paraId="3D299D4A" w14:textId="77777777" w:rsidR="00E733C0" w:rsidRPr="00E733C0" w:rsidRDefault="00E733C0" w:rsidP="00E733C0">
      <w:pPr>
        <w:pStyle w:val="ListParagraph"/>
        <w:rPr>
          <w:rFonts w:ascii="Times New Roman" w:hAnsi="Times New Roman" w:cs="Times New Roman"/>
          <w:color w:val="156082" w:themeColor="accent1"/>
        </w:rPr>
      </w:pPr>
    </w:p>
    <w:p w14:paraId="7DE134EB" w14:textId="5464F6C8" w:rsidR="00E733C0" w:rsidRPr="00E733C0" w:rsidRDefault="00E733C0" w:rsidP="00E733C0">
      <w:pPr>
        <w:pStyle w:val="ListParagraph"/>
        <w:ind w:left="1440"/>
        <w:rPr>
          <w:rFonts w:ascii="Times New Roman" w:hAnsi="Times New Roman" w:cs="Times New Roman"/>
          <w:color w:val="156082" w:themeColor="accent1"/>
        </w:rPr>
      </w:pPr>
      <w:r w:rsidRPr="00E733C0">
        <w:rPr>
          <w:rFonts w:ascii="Times New Roman" w:hAnsi="Times New Roman" w:cs="Times New Roman"/>
          <w:color w:val="156082" w:themeColor="accent1"/>
        </w:rPr>
        <w:t>“Eastern Asia had a median reduction of 4.72 (IQR: 0.13, 8.52) annual premature deaths per 100,000 population…”</w:t>
      </w:r>
    </w:p>
    <w:p w14:paraId="56035FA4" w14:textId="77777777" w:rsidR="00BB7C39" w:rsidRPr="00BB7C39" w:rsidRDefault="00BB7C39" w:rsidP="00BB7C39">
      <w:pPr>
        <w:rPr>
          <w:rFonts w:ascii="Times New Roman" w:hAnsi="Times New Roman" w:cs="Times New Roman"/>
        </w:rPr>
      </w:pPr>
    </w:p>
    <w:p w14:paraId="3B758604" w14:textId="4FC24FE4" w:rsidR="004016F1" w:rsidRPr="004016F1" w:rsidRDefault="00EB5FDE" w:rsidP="004016F1">
      <w:pPr>
        <w:pStyle w:val="ListParagraph"/>
        <w:numPr>
          <w:ilvl w:val="1"/>
          <w:numId w:val="5"/>
        </w:numPr>
        <w:rPr>
          <w:rFonts w:ascii="Times New Roman" w:hAnsi="Times New Roman" w:cs="Times New Roman"/>
        </w:rPr>
      </w:pPr>
      <w:r w:rsidRPr="0011382F">
        <w:rPr>
          <w:rFonts w:ascii="Times New Roman" w:hAnsi="Times New Roman" w:cs="Times New Roman"/>
        </w:rPr>
        <w:t>Line 319: this section is confusing. What does a median change in mortality of 0.01 fewer means? There is mention of a change in NDVI in that sentence, but how much change?</w:t>
      </w:r>
      <w:r w:rsidR="0011382F">
        <w:rPr>
          <w:rFonts w:ascii="Times New Roman" w:hAnsi="Times New Roman" w:cs="Times New Roman"/>
        </w:rPr>
        <w:t xml:space="preserve"> </w:t>
      </w:r>
      <w:r w:rsidRPr="0011382F">
        <w:rPr>
          <w:rFonts w:ascii="Times New Roman" w:hAnsi="Times New Roman" w:cs="Times New Roman"/>
        </w:rPr>
        <w:t>Also, it would be useful to contextualize changes in NDVI due to various factors. E.g. the mentioned 0.19 change in NDVI how can that be interpreted? Is it typical of a greener season due to more favorable weather conditions or is it the change expected when land use changes from urban/concrete to forest? Some references are needed through the text.</w:t>
      </w:r>
    </w:p>
    <w:p w14:paraId="2648589F" w14:textId="77777777" w:rsidR="00BB7C39" w:rsidRDefault="00BB7C39" w:rsidP="00BB7C39">
      <w:pPr>
        <w:pStyle w:val="ListParagraph"/>
        <w:rPr>
          <w:rFonts w:ascii="Times New Roman" w:hAnsi="Times New Roman" w:cs="Times New Roman"/>
        </w:rPr>
      </w:pPr>
    </w:p>
    <w:p w14:paraId="63A3BDF9" w14:textId="77777777" w:rsidR="004016F1" w:rsidRPr="004016F1" w:rsidRDefault="002D2B78"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t xml:space="preserve">Thank you for your comment. </w:t>
      </w:r>
      <w:r w:rsidR="004016F1" w:rsidRPr="004016F1">
        <w:rPr>
          <w:rFonts w:ascii="Times New Roman" w:hAnsi="Times New Roman" w:cs="Times New Roman"/>
          <w:color w:val="156082" w:themeColor="accent1"/>
        </w:rPr>
        <w:t>We have reworded the beginning of this paragraph as well as moved the “deaths per 100,000” before the ranges to make this section easier to read. The changes in NDVI refer to the changes reported earlier in the paper.</w:t>
      </w:r>
    </w:p>
    <w:p w14:paraId="5ABE475E" w14:textId="77777777" w:rsidR="004016F1" w:rsidRPr="004016F1" w:rsidRDefault="004016F1" w:rsidP="002D2B78">
      <w:pPr>
        <w:pStyle w:val="ListParagraph"/>
        <w:tabs>
          <w:tab w:val="left" w:pos="4272"/>
        </w:tabs>
        <w:rPr>
          <w:rFonts w:ascii="Times New Roman" w:hAnsi="Times New Roman" w:cs="Times New Roman"/>
          <w:color w:val="156082" w:themeColor="accent1"/>
        </w:rPr>
      </w:pPr>
    </w:p>
    <w:p w14:paraId="7D53C066" w14:textId="115393D3" w:rsidR="004016F1" w:rsidRPr="004016F1" w:rsidRDefault="004016F1" w:rsidP="004016F1">
      <w:pPr>
        <w:pStyle w:val="ListParagraph"/>
        <w:tabs>
          <w:tab w:val="left" w:pos="4272"/>
        </w:tabs>
        <w:ind w:left="1440"/>
        <w:rPr>
          <w:rFonts w:ascii="Times New Roman" w:hAnsi="Times New Roman" w:cs="Times New Roman"/>
          <w:color w:val="156082" w:themeColor="accent1"/>
        </w:rPr>
      </w:pPr>
      <w:r w:rsidRPr="004016F1">
        <w:rPr>
          <w:rFonts w:ascii="Times New Roman" w:hAnsi="Times New Roman" w:cs="Times New Roman"/>
          <w:color w:val="156082" w:themeColor="accent1"/>
        </w:rPr>
        <w:t>“We also considered NDVI-associated mortality changes by climate classification. Arid cities had stable NDVI values over time, and this was reflected in the median associated changes in mortality, which was very close to zero at 0.01 fewer deaths per 100,000 (range: 12.90 fewer to 12.14 more) (Fig. 5B).”</w:t>
      </w:r>
    </w:p>
    <w:p w14:paraId="455D5148" w14:textId="77777777" w:rsidR="004016F1" w:rsidRPr="004016F1" w:rsidRDefault="004016F1" w:rsidP="004016F1">
      <w:pPr>
        <w:tabs>
          <w:tab w:val="left" w:pos="4272"/>
        </w:tabs>
        <w:rPr>
          <w:rFonts w:ascii="Times New Roman" w:hAnsi="Times New Roman" w:cs="Times New Roman"/>
          <w:color w:val="156082" w:themeColor="accent1"/>
        </w:rPr>
      </w:pPr>
    </w:p>
    <w:p w14:paraId="13BF27CB" w14:textId="6D8FEBFE" w:rsidR="004016F1" w:rsidRPr="004016F1" w:rsidRDefault="004016F1"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t xml:space="preserve">Because we are averaging across all cities within a climate classification or region, it is hard to contextualize the NDVI changes. For example, if they were to increase from 0.0 to 0.1 this would mean that the area went from urban or barren land to sparsely vegetated, while an increase from 0.3 to 0.4 would represent an increase in the density or health (more green leaves) of the vegetation. We are averaging spatially within cities and also across all cities within these groupings so there is no easy interpretation of this increase.  </w:t>
      </w:r>
    </w:p>
    <w:p w14:paraId="1B2E9364" w14:textId="77777777" w:rsidR="004016F1" w:rsidRDefault="004016F1" w:rsidP="002D2B78">
      <w:pPr>
        <w:pStyle w:val="ListParagraph"/>
        <w:tabs>
          <w:tab w:val="left" w:pos="4272"/>
        </w:tabs>
        <w:rPr>
          <w:rFonts w:ascii="Times New Roman" w:hAnsi="Times New Roman" w:cs="Times New Roman"/>
        </w:rPr>
      </w:pPr>
    </w:p>
    <w:p w14:paraId="3B1208B5" w14:textId="39510C59" w:rsidR="00BB7C39" w:rsidRDefault="00EB5FDE" w:rsidP="00BB7C39">
      <w:pPr>
        <w:pStyle w:val="ListParagraph"/>
        <w:numPr>
          <w:ilvl w:val="1"/>
          <w:numId w:val="5"/>
        </w:numPr>
        <w:rPr>
          <w:rFonts w:ascii="Times New Roman" w:hAnsi="Times New Roman" w:cs="Times New Roman"/>
        </w:rPr>
      </w:pPr>
      <w:r w:rsidRPr="0011382F">
        <w:rPr>
          <w:rFonts w:ascii="Times New Roman" w:hAnsi="Times New Roman" w:cs="Times New Roman"/>
        </w:rPr>
        <w:t>Line 326: the ranges expressed as “fewer to more” are quite confusing, so it would be clearer if there was a sentence explaining how this wording will be used and interpreted</w:t>
      </w:r>
    </w:p>
    <w:p w14:paraId="7F794B4C" w14:textId="77777777" w:rsidR="000B6786" w:rsidRDefault="000B6786" w:rsidP="000B6786">
      <w:pPr>
        <w:pStyle w:val="ListParagraph"/>
        <w:rPr>
          <w:rFonts w:ascii="Times New Roman" w:hAnsi="Times New Roman" w:cs="Times New Roman"/>
        </w:rPr>
      </w:pPr>
    </w:p>
    <w:p w14:paraId="731AE814" w14:textId="77777777" w:rsidR="000B6786" w:rsidRPr="000B6786" w:rsidRDefault="000B6786" w:rsidP="000B6786">
      <w:pPr>
        <w:pStyle w:val="ListParagraph"/>
        <w:rPr>
          <w:rFonts w:ascii="Times New Roman" w:hAnsi="Times New Roman" w:cs="Times New Roman"/>
          <w:color w:val="156082" w:themeColor="accent1"/>
        </w:rPr>
      </w:pPr>
      <w:r w:rsidRPr="000B6786">
        <w:rPr>
          <w:rFonts w:ascii="Times New Roman" w:hAnsi="Times New Roman" w:cs="Times New Roman"/>
          <w:color w:val="156082" w:themeColor="accent1"/>
        </w:rPr>
        <w:t>We have added text to be more explicit about the interpretation of this wording.</w:t>
      </w:r>
    </w:p>
    <w:p w14:paraId="2184A28F" w14:textId="77777777" w:rsidR="000B6786" w:rsidRPr="000B6786" w:rsidRDefault="000B6786" w:rsidP="000B6786">
      <w:pPr>
        <w:pStyle w:val="ListParagraph"/>
        <w:rPr>
          <w:rFonts w:ascii="Times New Roman" w:hAnsi="Times New Roman" w:cs="Times New Roman"/>
          <w:color w:val="156082" w:themeColor="accent1"/>
        </w:rPr>
      </w:pPr>
    </w:p>
    <w:p w14:paraId="5B614F42" w14:textId="2487E88C" w:rsidR="000B6786" w:rsidRPr="000B6786" w:rsidRDefault="000B6786" w:rsidP="000B6786">
      <w:pPr>
        <w:pStyle w:val="ListParagraph"/>
        <w:ind w:left="1440"/>
        <w:rPr>
          <w:rFonts w:ascii="Times New Roman" w:hAnsi="Times New Roman" w:cs="Times New Roman"/>
          <w:color w:val="156082" w:themeColor="accent1"/>
        </w:rPr>
      </w:pPr>
      <w:r w:rsidRPr="000B6786">
        <w:rPr>
          <w:rFonts w:ascii="Times New Roman" w:hAnsi="Times New Roman" w:cs="Times New Roman"/>
          <w:color w:val="156082" w:themeColor="accent1"/>
        </w:rPr>
        <w:t xml:space="preserve">“The premature mortality impact from urban greenspace change was not evenly distributed around the world, with fewer associated deaths in areas that experience increases in NDVI across the time periods and more associated deaths in areas where NDVI decreased (Fig. 5A). The range in associated mortality from greenspace changes spanned fewer to more deaths, reflecting that there were cities across all regions that experienced both increases and decreases in NDVI.” </w:t>
      </w:r>
    </w:p>
    <w:p w14:paraId="3A43188F" w14:textId="77777777" w:rsidR="00BB7C39" w:rsidRPr="0011382F" w:rsidRDefault="00BB7C39" w:rsidP="00BB7C39">
      <w:pPr>
        <w:pStyle w:val="ListParagraph"/>
        <w:rPr>
          <w:rFonts w:ascii="Times New Roman" w:hAnsi="Times New Roman" w:cs="Times New Roman"/>
        </w:rPr>
      </w:pPr>
    </w:p>
    <w:p w14:paraId="34766337" w14:textId="454FEF2D"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5: remove “Associated”.</w:t>
      </w:r>
    </w:p>
    <w:p w14:paraId="1CB7C30F" w14:textId="77777777" w:rsidR="005C7693" w:rsidRDefault="005C7693" w:rsidP="005C7693">
      <w:pPr>
        <w:pStyle w:val="ListParagraph"/>
        <w:rPr>
          <w:rFonts w:ascii="Times New Roman" w:hAnsi="Times New Roman" w:cs="Times New Roman"/>
        </w:rPr>
      </w:pPr>
    </w:p>
    <w:p w14:paraId="5E9ADA4F" w14:textId="7186E29A" w:rsidR="005C7693" w:rsidRPr="005C7693" w:rsidRDefault="005C7693" w:rsidP="005C7693">
      <w:pPr>
        <w:pStyle w:val="ListParagraph"/>
        <w:rPr>
          <w:rFonts w:ascii="Times New Roman" w:hAnsi="Times New Roman" w:cs="Times New Roman"/>
          <w:color w:val="156082" w:themeColor="accent1"/>
        </w:rPr>
      </w:pPr>
      <w:r w:rsidRPr="005C7693">
        <w:rPr>
          <w:rFonts w:ascii="Times New Roman" w:hAnsi="Times New Roman" w:cs="Times New Roman"/>
          <w:color w:val="156082" w:themeColor="accent1"/>
        </w:rPr>
        <w:t>We have changed the figure caption to:</w:t>
      </w:r>
    </w:p>
    <w:p w14:paraId="24CDDD3F" w14:textId="77777777" w:rsidR="005C7693" w:rsidRPr="005C7693" w:rsidRDefault="005C7693" w:rsidP="005C7693">
      <w:pPr>
        <w:pStyle w:val="ListParagraph"/>
        <w:rPr>
          <w:rFonts w:ascii="Times New Roman" w:hAnsi="Times New Roman" w:cs="Times New Roman"/>
          <w:color w:val="156082" w:themeColor="accent1"/>
        </w:rPr>
      </w:pPr>
    </w:p>
    <w:p w14:paraId="04FDC446" w14:textId="3FEBE425" w:rsidR="005C7693" w:rsidRPr="005C7693" w:rsidRDefault="005C7693" w:rsidP="005C7693">
      <w:pPr>
        <w:pStyle w:val="ListParagraph"/>
        <w:ind w:left="1440"/>
        <w:rPr>
          <w:rFonts w:ascii="Times New Roman" w:hAnsi="Times New Roman" w:cs="Times New Roman"/>
          <w:color w:val="156082" w:themeColor="accent1"/>
        </w:rPr>
      </w:pPr>
      <w:r w:rsidRPr="005C7693">
        <w:rPr>
          <w:rFonts w:ascii="Times New Roman" w:hAnsi="Times New Roman" w:cs="Times New Roman"/>
          <w:i/>
          <w:iCs/>
          <w:color w:val="156082" w:themeColor="accent1"/>
        </w:rPr>
        <w:t>“Changes in city-level mortality per 100,000 population associated with changes in average population-weighted peak season Normalized Difference Vegetation Index (NDVI) from 2014-2018 to 2019-2023 to the 2020 population, by geographical region (panel A) and climate classification (panel B).”</w:t>
      </w:r>
    </w:p>
    <w:p w14:paraId="068B51E9" w14:textId="77777777" w:rsidR="00BB7C39" w:rsidRPr="00BB7C39" w:rsidRDefault="00BB7C39" w:rsidP="00BB7C39">
      <w:pPr>
        <w:ind w:left="360"/>
        <w:rPr>
          <w:rFonts w:ascii="Times New Roman" w:hAnsi="Times New Roman" w:cs="Times New Roman"/>
        </w:rPr>
      </w:pPr>
    </w:p>
    <w:p w14:paraId="336E8716" w14:textId="2AB945B2" w:rsidR="00BB7C39" w:rsidRPr="00FD3172" w:rsidRDefault="00EB5FDE" w:rsidP="004567F1">
      <w:pPr>
        <w:pStyle w:val="ListParagraph"/>
        <w:numPr>
          <w:ilvl w:val="1"/>
          <w:numId w:val="5"/>
        </w:numPr>
        <w:rPr>
          <w:rFonts w:ascii="Times New Roman" w:hAnsi="Times New Roman" w:cs="Times New Roman"/>
        </w:rPr>
      </w:pPr>
      <w:r w:rsidRPr="00FD3172">
        <w:rPr>
          <w:rFonts w:ascii="Times New Roman" w:hAnsi="Times New Roman" w:cs="Times New Roman"/>
        </w:rPr>
        <w:t>Line 385: the impact on individual cities would be very relevant to be discussed and possibly compared with cities in the same region that do not experience such changes.</w:t>
      </w:r>
    </w:p>
    <w:p w14:paraId="156D6229" w14:textId="77777777" w:rsidR="00150438" w:rsidRDefault="00150438" w:rsidP="00150438">
      <w:pPr>
        <w:pStyle w:val="ListParagraph"/>
        <w:rPr>
          <w:rFonts w:ascii="Times New Roman" w:hAnsi="Times New Roman" w:cs="Times New Roman"/>
        </w:rPr>
      </w:pPr>
    </w:p>
    <w:p w14:paraId="6DDDE817" w14:textId="3D70CDC1" w:rsidR="00150438" w:rsidRPr="00150438" w:rsidRDefault="00150438" w:rsidP="00150438">
      <w:pPr>
        <w:pStyle w:val="ListParagraph"/>
        <w:rPr>
          <w:rFonts w:ascii="Times New Roman" w:hAnsi="Times New Roman" w:cs="Times New Roman"/>
          <w:color w:val="156082" w:themeColor="accent1"/>
        </w:rPr>
      </w:pPr>
      <w:r w:rsidRPr="00150438">
        <w:rPr>
          <w:rFonts w:ascii="Times New Roman" w:hAnsi="Times New Roman" w:cs="Times New Roman"/>
          <w:color w:val="156082" w:themeColor="accent1"/>
        </w:rPr>
        <w:t>Thank you for your comment. In response to your suggestion, we have added text to the results section, highlighting regional outliers in greenspace change:</w:t>
      </w:r>
    </w:p>
    <w:p w14:paraId="220D84C4" w14:textId="77777777" w:rsidR="00150438" w:rsidRPr="00150438" w:rsidRDefault="00150438" w:rsidP="00150438">
      <w:pPr>
        <w:pStyle w:val="ListParagraph"/>
        <w:rPr>
          <w:rFonts w:ascii="Times New Roman" w:hAnsi="Times New Roman" w:cs="Times New Roman"/>
          <w:color w:val="156082" w:themeColor="accent1"/>
        </w:rPr>
      </w:pPr>
    </w:p>
    <w:p w14:paraId="41157E38" w14:textId="16373B8A" w:rsidR="003933D2" w:rsidRPr="00150438" w:rsidRDefault="00150438" w:rsidP="00150438">
      <w:pPr>
        <w:pStyle w:val="ListParagraph"/>
        <w:ind w:left="1440"/>
        <w:rPr>
          <w:rFonts w:ascii="Times New Roman" w:hAnsi="Times New Roman" w:cs="Times New Roman"/>
          <w:color w:val="156082" w:themeColor="accent1"/>
        </w:rPr>
      </w:pPr>
      <w:r w:rsidRPr="00150438">
        <w:rPr>
          <w:rFonts w:ascii="Times New Roman" w:hAnsi="Times New Roman" w:cs="Times New Roman"/>
          <w:color w:val="156082" w:themeColor="accent1"/>
        </w:rPr>
        <w:t>“</w:t>
      </w:r>
      <w:r w:rsidR="008D50C0" w:rsidRPr="008D50C0">
        <w:rPr>
          <w:rFonts w:ascii="Times New Roman" w:hAnsi="Times New Roman" w:cs="Times New Roman"/>
          <w:color w:val="156082" w:themeColor="accent1"/>
        </w:rPr>
        <w:t xml:space="preserve">There were many outlier cities across several regions. For example, five Venezuelan cities: Barcelona, Maturin, Barquisimeto, Maracay, and Valencia had increases in NDVI across the two periods despite a general decline in urban greenspace across Latin America and the Caribbean. </w:t>
      </w:r>
      <w:proofErr w:type="spellStart"/>
      <w:r w:rsidR="008D50C0" w:rsidRPr="008D50C0">
        <w:rPr>
          <w:rFonts w:ascii="Times New Roman" w:hAnsi="Times New Roman" w:cs="Times New Roman"/>
          <w:color w:val="156082" w:themeColor="accent1"/>
        </w:rPr>
        <w:t>Buram</w:t>
      </w:r>
      <w:proofErr w:type="spellEnd"/>
      <w:r w:rsidR="008D50C0" w:rsidRPr="008D50C0">
        <w:rPr>
          <w:rFonts w:ascii="Times New Roman" w:hAnsi="Times New Roman" w:cs="Times New Roman"/>
          <w:color w:val="156082" w:themeColor="accent1"/>
        </w:rPr>
        <w:t xml:space="preserve">, Sudan in Northern Africa and Gonda, India in Southern Asia were also positive greenspace outliers. In contrast, many cities were negative greenspace outliers in their regions including Auckland, New Zealand; San Antonio and Providence, United States; </w:t>
      </w:r>
      <w:proofErr w:type="spellStart"/>
      <w:r w:rsidR="008D50C0" w:rsidRPr="008D50C0">
        <w:rPr>
          <w:rFonts w:ascii="Times New Roman" w:hAnsi="Times New Roman" w:cs="Times New Roman"/>
          <w:color w:val="156082" w:themeColor="accent1"/>
        </w:rPr>
        <w:t>Mataram</w:t>
      </w:r>
      <w:proofErr w:type="spellEnd"/>
      <w:r w:rsidR="008D50C0" w:rsidRPr="008D50C0">
        <w:rPr>
          <w:rFonts w:ascii="Times New Roman" w:hAnsi="Times New Roman" w:cs="Times New Roman"/>
          <w:color w:val="156082" w:themeColor="accent1"/>
        </w:rPr>
        <w:t xml:space="preserve">, Indonesia; Lakhimpur, India; </w:t>
      </w:r>
      <w:proofErr w:type="spellStart"/>
      <w:r w:rsidR="008D50C0" w:rsidRPr="008D50C0">
        <w:rPr>
          <w:rFonts w:ascii="Times New Roman" w:hAnsi="Times New Roman" w:cs="Times New Roman"/>
          <w:color w:val="156082" w:themeColor="accent1"/>
        </w:rPr>
        <w:t>Drachevo</w:t>
      </w:r>
      <w:proofErr w:type="spellEnd"/>
      <w:r w:rsidR="008D50C0" w:rsidRPr="008D50C0">
        <w:rPr>
          <w:rFonts w:ascii="Times New Roman" w:hAnsi="Times New Roman" w:cs="Times New Roman"/>
          <w:color w:val="156082" w:themeColor="accent1"/>
        </w:rPr>
        <w:t xml:space="preserve">, Macedonia; and Dortmund and Wuppertal, Germany. There is likely a mix of driving factors contributing to each of these cities’ greenspace changes. Some of the negative outliers such as Auckland, San Antonio, </w:t>
      </w:r>
      <w:proofErr w:type="spellStart"/>
      <w:r w:rsidR="008D50C0" w:rsidRPr="008D50C0">
        <w:rPr>
          <w:rFonts w:ascii="Times New Roman" w:hAnsi="Times New Roman" w:cs="Times New Roman"/>
          <w:color w:val="156082" w:themeColor="accent1"/>
        </w:rPr>
        <w:t>Mataram</w:t>
      </w:r>
      <w:proofErr w:type="spellEnd"/>
      <w:r w:rsidR="008D50C0" w:rsidRPr="008D50C0">
        <w:rPr>
          <w:rFonts w:ascii="Times New Roman" w:hAnsi="Times New Roman" w:cs="Times New Roman"/>
          <w:color w:val="156082" w:themeColor="accent1"/>
        </w:rPr>
        <w:t xml:space="preserve">, </w:t>
      </w:r>
      <w:proofErr w:type="spellStart"/>
      <w:r w:rsidR="008D50C0" w:rsidRPr="008D50C0">
        <w:rPr>
          <w:rFonts w:ascii="Times New Roman" w:hAnsi="Times New Roman" w:cs="Times New Roman"/>
          <w:color w:val="156082" w:themeColor="accent1"/>
        </w:rPr>
        <w:t>Lakhimpu</w:t>
      </w:r>
      <w:proofErr w:type="spellEnd"/>
      <w:r w:rsidR="008D50C0" w:rsidRPr="008D50C0">
        <w:rPr>
          <w:rFonts w:ascii="Times New Roman" w:hAnsi="Times New Roman" w:cs="Times New Roman"/>
          <w:color w:val="156082" w:themeColor="accent1"/>
        </w:rPr>
        <w:t xml:space="preserve">, and </w:t>
      </w:r>
      <w:proofErr w:type="spellStart"/>
      <w:r w:rsidR="008D50C0" w:rsidRPr="008D50C0">
        <w:rPr>
          <w:rFonts w:ascii="Times New Roman" w:hAnsi="Times New Roman" w:cs="Times New Roman"/>
          <w:color w:val="156082" w:themeColor="accent1"/>
        </w:rPr>
        <w:t>Drachevo</w:t>
      </w:r>
      <w:proofErr w:type="spellEnd"/>
      <w:r w:rsidR="008D50C0" w:rsidRPr="008D50C0">
        <w:rPr>
          <w:rFonts w:ascii="Times New Roman" w:hAnsi="Times New Roman" w:cs="Times New Roman"/>
          <w:color w:val="156082" w:themeColor="accent1"/>
        </w:rPr>
        <w:t xml:space="preserve"> have experienced urbanization over the past decade that may be contributing to their decline in greenspaces. Other cities situated near one another such as the five cities of northern Venezuela and the two German cities likely have experienced similar </w:t>
      </w:r>
      <w:proofErr w:type="gramStart"/>
      <w:r w:rsidR="008D50C0" w:rsidRPr="008D50C0">
        <w:rPr>
          <w:rFonts w:ascii="Times New Roman" w:hAnsi="Times New Roman" w:cs="Times New Roman"/>
          <w:color w:val="156082" w:themeColor="accent1"/>
        </w:rPr>
        <w:t>temperature</w:t>
      </w:r>
      <w:proofErr w:type="gramEnd"/>
      <w:r w:rsidR="008D50C0" w:rsidRPr="008D50C0">
        <w:rPr>
          <w:rFonts w:ascii="Times New Roman" w:hAnsi="Times New Roman" w:cs="Times New Roman"/>
          <w:color w:val="156082" w:themeColor="accent1"/>
        </w:rPr>
        <w:t xml:space="preserve"> and rainfall changes due to weather and climate change.</w:t>
      </w:r>
      <w:r w:rsidR="008D50C0">
        <w:rPr>
          <w:rFonts w:ascii="Times New Roman" w:hAnsi="Times New Roman" w:cs="Times New Roman"/>
          <w:color w:val="156082" w:themeColor="accent1"/>
        </w:rPr>
        <w:t>”</w:t>
      </w:r>
      <w:r w:rsidR="008D50C0" w:rsidRPr="008D50C0">
        <w:rPr>
          <w:rFonts w:ascii="Times New Roman" w:hAnsi="Times New Roman" w:cs="Times New Roman"/>
          <w:color w:val="156082" w:themeColor="accent1"/>
        </w:rPr>
        <w:t xml:space="preserve">  </w:t>
      </w:r>
    </w:p>
    <w:p w14:paraId="68DE4E4B" w14:textId="77777777" w:rsidR="00BB7C39" w:rsidRPr="0011382F" w:rsidRDefault="00BB7C39" w:rsidP="00BB7C39">
      <w:pPr>
        <w:pStyle w:val="ListParagraph"/>
        <w:rPr>
          <w:rFonts w:ascii="Times New Roman" w:hAnsi="Times New Roman" w:cs="Times New Roman"/>
        </w:rPr>
      </w:pPr>
    </w:p>
    <w:p w14:paraId="05E05BC5" w14:textId="2EAAC734"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419: most of the paper mentioned that NDVI had remained stable over the period analyzed. However, the authors mention that NDVI has decreased over time. This seems to contradict what discussed before.</w:t>
      </w:r>
    </w:p>
    <w:p w14:paraId="5A3C2B61" w14:textId="77777777" w:rsidR="00215A8E" w:rsidRPr="00215A8E" w:rsidRDefault="00215A8E" w:rsidP="00215A8E">
      <w:pPr>
        <w:pStyle w:val="ListParagraph"/>
        <w:rPr>
          <w:rFonts w:ascii="Times New Roman" w:hAnsi="Times New Roman" w:cs="Times New Roman"/>
        </w:rPr>
      </w:pPr>
    </w:p>
    <w:p w14:paraId="2A24A0DE" w14:textId="400402AD" w:rsidR="00215A8E" w:rsidRPr="00215A8E" w:rsidRDefault="00215A8E" w:rsidP="00215A8E">
      <w:pPr>
        <w:pStyle w:val="ListParagraph"/>
        <w:rPr>
          <w:rFonts w:ascii="Times New Roman" w:hAnsi="Times New Roman" w:cs="Times New Roman"/>
          <w:color w:val="156082" w:themeColor="accent1"/>
        </w:rPr>
      </w:pPr>
      <w:r w:rsidRPr="00215A8E">
        <w:rPr>
          <w:rFonts w:ascii="Times New Roman" w:hAnsi="Times New Roman" w:cs="Times New Roman"/>
          <w:color w:val="156082" w:themeColor="accent1"/>
        </w:rPr>
        <w:t>This reference is to just North American cities for the comparison with Brochu et al. We have added an explicit reference to North America in this sentence for clarity.</w:t>
      </w:r>
    </w:p>
    <w:p w14:paraId="6E918501" w14:textId="77777777" w:rsidR="00215A8E" w:rsidRPr="00215A8E" w:rsidRDefault="00215A8E" w:rsidP="00215A8E">
      <w:pPr>
        <w:pStyle w:val="ListParagraph"/>
        <w:rPr>
          <w:rFonts w:ascii="Times New Roman" w:hAnsi="Times New Roman" w:cs="Times New Roman"/>
          <w:color w:val="156082" w:themeColor="accent1"/>
        </w:rPr>
      </w:pPr>
    </w:p>
    <w:p w14:paraId="5D9540B2" w14:textId="24B3F72D" w:rsidR="00215A8E" w:rsidRPr="00215A8E" w:rsidRDefault="00215A8E" w:rsidP="00215A8E">
      <w:pPr>
        <w:pStyle w:val="ListParagraph"/>
        <w:ind w:left="1440"/>
        <w:rPr>
          <w:rFonts w:ascii="Times New Roman" w:hAnsi="Times New Roman" w:cs="Times New Roman"/>
          <w:color w:val="156082" w:themeColor="accent1"/>
        </w:rPr>
      </w:pPr>
      <w:r w:rsidRPr="00215A8E">
        <w:rPr>
          <w:rFonts w:ascii="Times New Roman" w:hAnsi="Times New Roman" w:cs="Times New Roman"/>
          <w:color w:val="156082" w:themeColor="accent1"/>
        </w:rPr>
        <w:t>“Furthermore, we found that NDVI decreased in North American cities over our study period, explaining the difference in sign of our results”</w:t>
      </w:r>
    </w:p>
    <w:p w14:paraId="0F196B2F" w14:textId="77777777" w:rsidR="00BB7C39" w:rsidRPr="0011382F" w:rsidRDefault="00BB7C39" w:rsidP="00BB7C39">
      <w:pPr>
        <w:pStyle w:val="ListParagraph"/>
        <w:rPr>
          <w:rFonts w:ascii="Times New Roman" w:hAnsi="Times New Roman" w:cs="Times New Roman"/>
        </w:rPr>
      </w:pPr>
    </w:p>
    <w:p w14:paraId="06B03E50" w14:textId="63A22422"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Conclusions are too short. I suggest merging with discussion.</w:t>
      </w:r>
    </w:p>
    <w:p w14:paraId="0C673ACB" w14:textId="77777777" w:rsidR="00B65877" w:rsidRPr="00B65877" w:rsidRDefault="00B65877" w:rsidP="00B65877">
      <w:pPr>
        <w:pStyle w:val="ListParagraph"/>
        <w:rPr>
          <w:rFonts w:ascii="Times New Roman" w:hAnsi="Times New Roman" w:cs="Times New Roman"/>
        </w:rPr>
      </w:pPr>
    </w:p>
    <w:p w14:paraId="1378627E" w14:textId="0A2AD0B3" w:rsidR="00B65877" w:rsidRPr="00B65877" w:rsidRDefault="00B65877" w:rsidP="00B65877">
      <w:pPr>
        <w:pStyle w:val="ListParagraph"/>
        <w:rPr>
          <w:rFonts w:ascii="Times New Roman" w:hAnsi="Times New Roman" w:cs="Times New Roman"/>
          <w:color w:val="156082" w:themeColor="accent1"/>
        </w:rPr>
      </w:pPr>
      <w:r w:rsidRPr="00B65877">
        <w:rPr>
          <w:rFonts w:ascii="Times New Roman" w:hAnsi="Times New Roman" w:cs="Times New Roman"/>
          <w:color w:val="156082" w:themeColor="accent1"/>
        </w:rPr>
        <w:t>Thank you for your comment. We have followed the ERL article structure guidelines, which includes a separate Conclusion section.</w:t>
      </w:r>
    </w:p>
    <w:p w14:paraId="043682E8" w14:textId="77777777" w:rsidR="0011382F" w:rsidRPr="0011382F" w:rsidRDefault="0011382F" w:rsidP="0011382F">
      <w:pPr>
        <w:ind w:left="360"/>
        <w:rPr>
          <w:rFonts w:ascii="Times New Roman" w:hAnsi="Times New Roman" w:cs="Times New Roman"/>
        </w:rPr>
      </w:pPr>
    </w:p>
    <w:p w14:paraId="27B92BE6" w14:textId="77777777" w:rsidR="00C550DE" w:rsidRDefault="00EB5FDE">
      <w:pPr>
        <w:rPr>
          <w:rFonts w:ascii="Times New Roman" w:hAnsi="Times New Roman" w:cs="Times New Roman"/>
        </w:rPr>
      </w:pPr>
      <w:r w:rsidRPr="0011382F">
        <w:rPr>
          <w:rFonts w:ascii="Times New Roman" w:hAnsi="Times New Roman" w:cs="Times New Roman"/>
          <w:b/>
          <w:bCs/>
        </w:rPr>
        <w:t>Referee: 2</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In this study, the authors attempt to quantify the contribution of NDVI to mortality in global cities. The attempt is ambitious and interesting, and I appreciate the authors' efforts. However, the validity of the methods and assumptions used in this study are questionable, and thus, the results and conclusions are not convincing enough. I do not recommend that this article be published in ERL.</w:t>
      </w:r>
    </w:p>
    <w:p w14:paraId="7AFB69CB" w14:textId="77777777" w:rsidR="00C550DE" w:rsidRDefault="00C550DE">
      <w:pPr>
        <w:rPr>
          <w:rFonts w:ascii="Times New Roman" w:hAnsi="Times New Roman" w:cs="Times New Roman"/>
        </w:rPr>
      </w:pPr>
    </w:p>
    <w:p w14:paraId="50EBE9EA" w14:textId="77777777" w:rsidR="004F111A" w:rsidRDefault="00C550DE">
      <w:pPr>
        <w:rPr>
          <w:rFonts w:ascii="Times New Roman" w:hAnsi="Times New Roman" w:cs="Times New Roman"/>
        </w:rPr>
      </w:pPr>
      <w:r w:rsidRPr="00C550DE">
        <w:rPr>
          <w:rFonts w:ascii="Times New Roman" w:hAnsi="Times New Roman" w:cs="Times New Roman"/>
          <w:color w:val="156082" w:themeColor="accent1"/>
        </w:rPr>
        <w:t>Thank you for taking the time to read and review our study.</w:t>
      </w:r>
      <w:r w:rsidR="00EB5FDE" w:rsidRPr="00FA2204">
        <w:rPr>
          <w:rFonts w:ascii="Times New Roman" w:hAnsi="Times New Roman" w:cs="Times New Roman"/>
        </w:rPr>
        <w:br/>
      </w:r>
      <w:r w:rsidR="00EB5FDE" w:rsidRPr="00FA2204">
        <w:rPr>
          <w:rFonts w:ascii="Times New Roman" w:hAnsi="Times New Roman" w:cs="Times New Roman"/>
        </w:rPr>
        <w:br/>
        <w:t>In this study, temporal changes in NDVI (i.e., the difference between 2014-2018 and 2019-2023) are translated to the differences in mortality. Temporal changes should be discriminated against spatial variations. In the original cohort studies on which the meta-analysis (Rojas-Rueda et al., 2019) is based, in principle, the risks are calculated from the spatial variation of the NDVI. It is also indicated that the temporal change in NDVI is not associated with mortality by a cited study (Ji et al., 2019). There is no justification for attributing the mortality to temporal changes in NDVI, as assumed in this study.</w:t>
      </w:r>
      <w:r w:rsidR="00EB5FDE" w:rsidRPr="00FA2204">
        <w:rPr>
          <w:rFonts w:ascii="Times New Roman" w:hAnsi="Times New Roman" w:cs="Times New Roman"/>
        </w:rPr>
        <w:br/>
      </w:r>
    </w:p>
    <w:p w14:paraId="7235880F" w14:textId="4C9E8F1C" w:rsidR="009049F5" w:rsidRPr="00372164" w:rsidRDefault="004F111A">
      <w:pPr>
        <w:rPr>
          <w:rFonts w:ascii="Times New Roman" w:hAnsi="Times New Roman" w:cs="Times New Roman"/>
          <w:color w:val="156082" w:themeColor="accent1"/>
          <w:vertAlign w:val="superscript"/>
        </w:rPr>
      </w:pPr>
      <w:r>
        <w:rPr>
          <w:rFonts w:ascii="Times New Roman" w:hAnsi="Times New Roman" w:cs="Times New Roman"/>
          <w:color w:val="156082" w:themeColor="accent1"/>
        </w:rPr>
        <w:t xml:space="preserve">Thank you for your comment. The exposure-response function provided by the Rojas-Rueda et al. meta-analysis </w:t>
      </w:r>
      <w:r w:rsidR="008B30C2">
        <w:rPr>
          <w:rFonts w:ascii="Times New Roman" w:hAnsi="Times New Roman" w:cs="Times New Roman"/>
          <w:color w:val="156082" w:themeColor="accent1"/>
        </w:rPr>
        <w:t xml:space="preserve">does not specify </w:t>
      </w:r>
      <w:r w:rsidR="009049F5">
        <w:rPr>
          <w:rFonts w:ascii="Times New Roman" w:hAnsi="Times New Roman" w:cs="Times New Roman"/>
          <w:color w:val="156082" w:themeColor="accent1"/>
        </w:rPr>
        <w:t>an</w:t>
      </w:r>
      <w:r w:rsidR="008B30C2">
        <w:rPr>
          <w:rFonts w:ascii="Times New Roman" w:hAnsi="Times New Roman" w:cs="Times New Roman"/>
          <w:color w:val="156082" w:themeColor="accent1"/>
        </w:rPr>
        <w:t xml:space="preserve"> exposure time </w:t>
      </w:r>
      <w:r w:rsidR="009049F5">
        <w:rPr>
          <w:rFonts w:ascii="Times New Roman" w:hAnsi="Times New Roman" w:cs="Times New Roman"/>
          <w:color w:val="156082" w:themeColor="accent1"/>
        </w:rPr>
        <w:t>scale</w:t>
      </w:r>
      <w:r>
        <w:rPr>
          <w:rFonts w:ascii="Times New Roman" w:hAnsi="Times New Roman" w:cs="Times New Roman"/>
          <w:color w:val="156082" w:themeColor="accent1"/>
        </w:rPr>
        <w:t xml:space="preserve">. </w:t>
      </w:r>
      <w:r w:rsidR="008B30C2">
        <w:rPr>
          <w:rFonts w:ascii="Times New Roman" w:hAnsi="Times New Roman" w:cs="Times New Roman"/>
          <w:color w:val="156082" w:themeColor="accent1"/>
        </w:rPr>
        <w:t xml:space="preserve">The studies included measure NDVI </w:t>
      </w:r>
      <w:r w:rsidR="009049F5">
        <w:rPr>
          <w:rFonts w:ascii="Times New Roman" w:hAnsi="Times New Roman" w:cs="Times New Roman"/>
          <w:color w:val="156082" w:themeColor="accent1"/>
        </w:rPr>
        <w:t>in</w:t>
      </w:r>
      <w:r w:rsidR="008B30C2">
        <w:rPr>
          <w:rFonts w:ascii="Times New Roman" w:hAnsi="Times New Roman" w:cs="Times New Roman"/>
          <w:color w:val="156082" w:themeColor="accent1"/>
        </w:rPr>
        <w:t xml:space="preserve"> various </w:t>
      </w:r>
      <w:r w:rsidR="009049F5">
        <w:rPr>
          <w:rFonts w:ascii="Times New Roman" w:hAnsi="Times New Roman" w:cs="Times New Roman"/>
          <w:color w:val="156082" w:themeColor="accent1"/>
        </w:rPr>
        <w:t>ways</w:t>
      </w:r>
      <w:r w:rsidR="008B30C2">
        <w:rPr>
          <w:rFonts w:ascii="Times New Roman" w:hAnsi="Times New Roman" w:cs="Times New Roman"/>
          <w:color w:val="156082" w:themeColor="accent1"/>
        </w:rPr>
        <w:t xml:space="preserve"> including</w:t>
      </w:r>
      <w:r w:rsidR="009049F5">
        <w:rPr>
          <w:rFonts w:ascii="Times New Roman" w:hAnsi="Times New Roman" w:cs="Times New Roman"/>
          <w:color w:val="156082" w:themeColor="accent1"/>
        </w:rPr>
        <w:t xml:space="preserve"> contemporaneous</w:t>
      </w:r>
      <w:r w:rsidR="008B30C2">
        <w:rPr>
          <w:rFonts w:ascii="Times New Roman" w:hAnsi="Times New Roman" w:cs="Times New Roman"/>
          <w:color w:val="156082" w:themeColor="accent1"/>
        </w:rPr>
        <w:t xml:space="preserve"> and </w:t>
      </w:r>
      <w:r w:rsidR="009049F5">
        <w:rPr>
          <w:rFonts w:ascii="Times New Roman" w:hAnsi="Times New Roman" w:cs="Times New Roman"/>
          <w:color w:val="156082" w:themeColor="accent1"/>
        </w:rPr>
        <w:t>cumulative NDVI exposure</w:t>
      </w:r>
      <w:r w:rsidR="008B30C2">
        <w:rPr>
          <w:rFonts w:ascii="Times New Roman" w:hAnsi="Times New Roman" w:cs="Times New Roman"/>
          <w:color w:val="156082" w:themeColor="accent1"/>
        </w:rPr>
        <w:t>.</w:t>
      </w:r>
      <w:r w:rsidR="009049F5">
        <w:rPr>
          <w:rFonts w:ascii="Times New Roman" w:hAnsi="Times New Roman" w:cs="Times New Roman"/>
          <w:color w:val="156082" w:themeColor="accent1"/>
        </w:rPr>
        <w:t xml:space="preserve"> The (Ji et al, 2019) study is the only study to assess changes over time and did not find a significant association with mortality using this exposure definition. However, they defined changes in NDVI by grouping areas into significant increases, no significant change, and significant decreases based on the slope coefficient from a linear regression of annual average NDVI from 2000-2014. We observed substantial inter-annual changes in NDVI that jumped up and down across the years. We averaged two 5-year periods to minimize some of this meteorological noise and attempt to capture changes due to urbanization, climate change, and greenspace interventions that will impact residents’ current and future greenspace exposure.</w:t>
      </w:r>
      <w:r w:rsidR="005E5CAD">
        <w:rPr>
          <w:rFonts w:ascii="Times New Roman" w:hAnsi="Times New Roman" w:cs="Times New Roman"/>
          <w:color w:val="156082" w:themeColor="accent1"/>
        </w:rPr>
        <w:t xml:space="preserve"> Additionally, health impacts of other environmental exposures, such as PM2.5, </w:t>
      </w:r>
      <w:r w:rsidR="00CF1818">
        <w:rPr>
          <w:rFonts w:ascii="Times New Roman" w:hAnsi="Times New Roman" w:cs="Times New Roman"/>
          <w:color w:val="156082" w:themeColor="accent1"/>
        </w:rPr>
        <w:t xml:space="preserve">commonly assume </w:t>
      </w:r>
      <w:r w:rsidR="00CF1818">
        <w:rPr>
          <w:rFonts w:ascii="Times New Roman" w:hAnsi="Times New Roman" w:cs="Times New Roman"/>
          <w:color w:val="156082" w:themeColor="accent1"/>
        </w:rPr>
        <w:t>that it is appropriate to apply a spatial exposure-response function to temporal changes in exposure</w:t>
      </w:r>
      <w:r w:rsidR="005E5CAD">
        <w:rPr>
          <w:rFonts w:ascii="Times New Roman" w:hAnsi="Times New Roman" w:cs="Times New Roman"/>
          <w:color w:val="156082" w:themeColor="accent1"/>
        </w:rPr>
        <w:t>.</w:t>
      </w:r>
      <w:r w:rsidR="00372164">
        <w:rPr>
          <w:rFonts w:ascii="Times New Roman" w:hAnsi="Times New Roman" w:cs="Times New Roman"/>
          <w:color w:val="156082" w:themeColor="accent1"/>
          <w:vertAlign w:val="superscript"/>
        </w:rPr>
        <w:t>1</w:t>
      </w:r>
    </w:p>
    <w:p w14:paraId="1070B98B" w14:textId="77777777" w:rsidR="009049F5" w:rsidRDefault="009049F5">
      <w:pPr>
        <w:rPr>
          <w:rFonts w:ascii="Times New Roman" w:hAnsi="Times New Roman" w:cs="Times New Roman"/>
          <w:color w:val="156082" w:themeColor="accent1"/>
        </w:rPr>
      </w:pPr>
    </w:p>
    <w:p w14:paraId="42E0EA61" w14:textId="491B106E" w:rsidR="008B30C2" w:rsidRDefault="009049F5">
      <w:pPr>
        <w:rPr>
          <w:rFonts w:ascii="Times New Roman" w:hAnsi="Times New Roman" w:cs="Times New Roman"/>
          <w:color w:val="156082" w:themeColor="accent1"/>
        </w:rPr>
      </w:pPr>
      <w:proofErr w:type="spellStart"/>
      <w:r>
        <w:rPr>
          <w:rFonts w:ascii="Times New Roman" w:hAnsi="Times New Roman" w:cs="Times New Roman"/>
          <w:color w:val="156082" w:themeColor="accent1"/>
        </w:rPr>
        <w:t>To</w:t>
      </w:r>
      <w:proofErr w:type="spellEnd"/>
      <w:r>
        <w:rPr>
          <w:rFonts w:ascii="Times New Roman" w:hAnsi="Times New Roman" w:cs="Times New Roman"/>
          <w:color w:val="156082" w:themeColor="accent1"/>
        </w:rPr>
        <w:t xml:space="preserve"> address your comment, we’ve</w:t>
      </w:r>
      <w:r w:rsidR="008B30C2">
        <w:rPr>
          <w:rFonts w:ascii="Times New Roman" w:hAnsi="Times New Roman" w:cs="Times New Roman"/>
          <w:color w:val="156082" w:themeColor="accent1"/>
        </w:rPr>
        <w:t xml:space="preserve"> added text discussing the temporal aspect of the exposure measurement to the introduction section:</w:t>
      </w:r>
    </w:p>
    <w:p w14:paraId="299A2084" w14:textId="77777777" w:rsidR="00235FB4" w:rsidRDefault="00235FB4">
      <w:pPr>
        <w:rPr>
          <w:rFonts w:ascii="Times New Roman" w:hAnsi="Times New Roman" w:cs="Times New Roman"/>
          <w:color w:val="156082" w:themeColor="accent1"/>
        </w:rPr>
      </w:pPr>
    </w:p>
    <w:p w14:paraId="239BDCFC" w14:textId="1D452043" w:rsidR="008F30E2" w:rsidRPr="008F30E2" w:rsidRDefault="008F30E2" w:rsidP="008F30E2">
      <w:pPr>
        <w:ind w:left="720"/>
        <w:rPr>
          <w:rFonts w:ascii="Times New Roman" w:hAnsi="Times New Roman" w:cs="Times New Roman"/>
          <w:color w:val="156082" w:themeColor="accent1"/>
        </w:rPr>
      </w:pPr>
      <w:r w:rsidRPr="008F30E2">
        <w:rPr>
          <w:rFonts w:ascii="Times New Roman" w:hAnsi="Times New Roman" w:cs="Times New Roman"/>
          <w:color w:val="156082" w:themeColor="accent1"/>
        </w:rPr>
        <w:t>“The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8F30E2">
        <w:rPr>
          <w:rFonts w:ascii="Times New Roman" w:hAnsi="Times New Roman" w:cs="Times New Roman"/>
          <w:color w:val="156082" w:themeColor="accent1"/>
        </w:rPr>
        <w:fldChar w:fldCharType="begin"/>
      </w:r>
      <w:r w:rsidRPr="008F30E2">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Pr="008F30E2">
        <w:rPr>
          <w:rFonts w:ascii="Times New Roman" w:hAnsi="Times New Roman" w:cs="Times New Roman"/>
          <w:color w:val="156082" w:themeColor="accent1"/>
        </w:rPr>
        <w:fldChar w:fldCharType="separate"/>
      </w:r>
      <w:r w:rsidRPr="008F30E2">
        <w:rPr>
          <w:rFonts w:ascii="Times New Roman" w:hAnsi="Times New Roman" w:cs="Times New Roman"/>
          <w:color w:val="156082" w:themeColor="accent1"/>
          <w:vertAlign w:val="superscript"/>
        </w:rPr>
        <w:t>23–31</w:t>
      </w:r>
      <w:r w:rsidRPr="008F30E2">
        <w:rPr>
          <w:rFonts w:ascii="Times New Roman" w:hAnsi="Times New Roman" w:cs="Times New Roman"/>
          <w:color w:val="156082" w:themeColor="accent1"/>
        </w:rPr>
        <w:fldChar w:fldCharType="end"/>
      </w:r>
      <w:r w:rsidRPr="008F30E2">
        <w:rPr>
          <w:rFonts w:ascii="Times New Roman" w:hAnsi="Times New Roman" w:cs="Times New Roman"/>
          <w:color w:val="156082" w:themeColor="accent1"/>
        </w:rPr>
        <w:t>”</w:t>
      </w:r>
    </w:p>
    <w:p w14:paraId="5925469D" w14:textId="77777777" w:rsidR="009049F5" w:rsidRDefault="009049F5">
      <w:pPr>
        <w:rPr>
          <w:rFonts w:ascii="Times New Roman" w:hAnsi="Times New Roman" w:cs="Times New Roman"/>
          <w:color w:val="156082" w:themeColor="accent1"/>
        </w:rPr>
      </w:pPr>
    </w:p>
    <w:p w14:paraId="12C2F452" w14:textId="1802D0A8" w:rsidR="009049F5" w:rsidRDefault="009049F5" w:rsidP="009049F5">
      <w:pPr>
        <w:rPr>
          <w:rFonts w:ascii="Times New Roman" w:hAnsi="Times New Roman" w:cs="Times New Roman"/>
          <w:color w:val="156082" w:themeColor="accent1"/>
        </w:rPr>
      </w:pPr>
      <w:r>
        <w:rPr>
          <w:rFonts w:ascii="Times New Roman" w:hAnsi="Times New Roman" w:cs="Times New Roman"/>
          <w:color w:val="156082" w:themeColor="accent1"/>
        </w:rPr>
        <w:t>We’ve also added text to the discussion section to</w:t>
      </w:r>
      <w:r w:rsidR="0076720C">
        <w:rPr>
          <w:rFonts w:ascii="Times New Roman" w:hAnsi="Times New Roman" w:cs="Times New Roman"/>
          <w:color w:val="156082" w:themeColor="accent1"/>
        </w:rPr>
        <w:t xml:space="preserve"> be explicit about the limitations of our approach with respect to the temporal nature of the exposure </w:t>
      </w:r>
      <w:r w:rsidR="00F5507D">
        <w:rPr>
          <w:rFonts w:ascii="Times New Roman" w:hAnsi="Times New Roman" w:cs="Times New Roman"/>
          <w:color w:val="156082" w:themeColor="accent1"/>
        </w:rPr>
        <w:t>measurement</w:t>
      </w:r>
      <w:r>
        <w:rPr>
          <w:rFonts w:ascii="Times New Roman" w:hAnsi="Times New Roman" w:cs="Times New Roman"/>
          <w:color w:val="156082" w:themeColor="accent1"/>
        </w:rPr>
        <w:t>:</w:t>
      </w:r>
    </w:p>
    <w:p w14:paraId="5316CA89" w14:textId="77777777" w:rsidR="00D673CF" w:rsidRDefault="00D673CF" w:rsidP="009049F5">
      <w:pPr>
        <w:rPr>
          <w:rFonts w:ascii="Times New Roman" w:hAnsi="Times New Roman" w:cs="Times New Roman"/>
          <w:color w:val="156082" w:themeColor="accent1"/>
        </w:rPr>
      </w:pPr>
    </w:p>
    <w:p w14:paraId="32A532D8" w14:textId="40326B94" w:rsidR="00D673CF" w:rsidRDefault="00D673CF" w:rsidP="00D673CF">
      <w:pPr>
        <w:ind w:left="720"/>
        <w:rPr>
          <w:rFonts w:ascii="Times New Roman" w:hAnsi="Times New Roman" w:cs="Times New Roman"/>
          <w:color w:val="156082" w:themeColor="accent1"/>
        </w:rPr>
      </w:pPr>
      <w:r w:rsidRPr="00D673CF">
        <w:rPr>
          <w:rFonts w:ascii="Times New Roman" w:hAnsi="Times New Roman" w:cs="Times New Roman"/>
          <w:color w:val="156082" w:themeColor="accent1"/>
        </w:rPr>
        <w:lastRenderedPageBreak/>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p>
    <w:p w14:paraId="1C12A7FA" w14:textId="77777777" w:rsidR="009049F5" w:rsidRDefault="009049F5">
      <w:pPr>
        <w:rPr>
          <w:rFonts w:ascii="Times New Roman" w:hAnsi="Times New Roman" w:cs="Times New Roman"/>
          <w:color w:val="156082" w:themeColor="accent1"/>
        </w:rPr>
      </w:pPr>
    </w:p>
    <w:p w14:paraId="3CC6EB2A" w14:textId="77777777" w:rsidR="005E6E36" w:rsidRDefault="00EB5FDE">
      <w:pPr>
        <w:rPr>
          <w:rFonts w:ascii="Times New Roman" w:hAnsi="Times New Roman" w:cs="Times New Roman"/>
        </w:rPr>
      </w:pPr>
      <w:r w:rsidRPr="00FA2204">
        <w:rPr>
          <w:rFonts w:ascii="Times New Roman" w:hAnsi="Times New Roman" w:cs="Times New Roman"/>
        </w:rPr>
        <w:br/>
        <w:t>The authors apply one single risk function to all the cities all over the world. This risk function is based on the nine studies, most of which are conducted in developed countries in temperate climate zones. The derived relationship might be applicable to similar cities. For example, however, in developing countries in tropical climate zones, higher NDVI could be associated with higher exposure to vector-borne diseases transmitted by mosquitoes (e.g., malaria). Therefore, applying the relationship to global cities is questionable and probably inadequate.</w:t>
      </w:r>
    </w:p>
    <w:p w14:paraId="2FD4B467" w14:textId="77777777" w:rsidR="005E6E36" w:rsidRDefault="005E6E36">
      <w:pPr>
        <w:rPr>
          <w:rFonts w:ascii="Times New Roman" w:hAnsi="Times New Roman" w:cs="Times New Roman"/>
        </w:rPr>
      </w:pPr>
    </w:p>
    <w:p w14:paraId="7C48ED34" w14:textId="18C5B04F"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We agree that the use of one global exposure-response function is a limitation of this study. However, the current evidence base linking greenspace and all-cause mortality does not support a city-specific approach. To address this, we chose a large-scale meta-analysis to be as generalizable as possible. While ideally, we would have city-, age-, gender-, and socioeconomic-specific risk curves, the approach we use here reflects the current state of the science and is commonly used in multi-city and multi-country health impact assessments. Many studies quantifying the health impacts of global environmental exposures use a generalized exposure-response function. For example, the Global Burden of Disease study uses a global relative risk when quantifying the associated health burden of ambient air pollution including particulate matter</w:t>
      </w:r>
      <w:r w:rsidR="00372164">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xml:space="preserve"> and nitrogen dioxide.</w:t>
      </w:r>
      <w:r w:rsidR="00372164">
        <w:rPr>
          <w:rFonts w:ascii="Times New Roman" w:hAnsi="Times New Roman" w:cs="Times New Roman"/>
          <w:color w:val="156082" w:themeColor="accent1"/>
          <w:vertAlign w:val="superscript"/>
        </w:rPr>
        <w:t>3</w:t>
      </w:r>
      <w:r w:rsidRPr="00292FF9">
        <w:rPr>
          <w:rFonts w:ascii="Times New Roman" w:hAnsi="Times New Roman" w:cs="Times New Roman"/>
          <w:color w:val="156082" w:themeColor="accent1"/>
        </w:rPr>
        <w:t xml:space="preserve"> Additionally, many health impact assessments from the past five years of greenspace</w:t>
      </w:r>
      <w:r w:rsidR="00372164">
        <w:rPr>
          <w:rFonts w:ascii="Times New Roman" w:hAnsi="Times New Roman" w:cs="Times New Roman"/>
          <w:color w:val="156082" w:themeColor="accent1"/>
          <w:vertAlign w:val="superscript"/>
        </w:rPr>
        <w:t>4</w:t>
      </w:r>
      <w:r w:rsidRPr="00292FF9">
        <w:rPr>
          <w:rFonts w:ascii="Times New Roman" w:hAnsi="Times New Roman" w:cs="Times New Roman"/>
          <w:color w:val="156082" w:themeColor="accent1"/>
          <w:vertAlign w:val="superscript"/>
        </w:rPr>
        <w:t>-1</w:t>
      </w:r>
      <w:r w:rsidR="00372164">
        <w:rPr>
          <w:rFonts w:ascii="Times New Roman" w:hAnsi="Times New Roman" w:cs="Times New Roman"/>
          <w:color w:val="156082" w:themeColor="accent1"/>
          <w:vertAlign w:val="superscript"/>
        </w:rPr>
        <w:t>1</w:t>
      </w:r>
      <w:r w:rsidRPr="00292FF9">
        <w:rPr>
          <w:rFonts w:ascii="Times New Roman" w:hAnsi="Times New Roman" w:cs="Times New Roman"/>
          <w:color w:val="156082" w:themeColor="accent1"/>
        </w:rPr>
        <w:t>, air pollution</w:t>
      </w:r>
      <w:r w:rsidR="00372164">
        <w:rPr>
          <w:rFonts w:ascii="Times New Roman" w:hAnsi="Times New Roman" w:cs="Times New Roman"/>
          <w:color w:val="156082" w:themeColor="accent1"/>
          <w:vertAlign w:val="superscript"/>
        </w:rPr>
        <w:t>9</w:t>
      </w:r>
      <w:r w:rsidRPr="00292FF9">
        <w:rPr>
          <w:rFonts w:ascii="Times New Roman" w:hAnsi="Times New Roman" w:cs="Times New Roman"/>
          <w:color w:val="156082" w:themeColor="accent1"/>
          <w:vertAlign w:val="superscript"/>
        </w:rPr>
        <w:t>-1</w:t>
      </w:r>
      <w:r w:rsidR="00372164">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noise</w:t>
      </w:r>
      <w:r w:rsidRPr="00292FF9">
        <w:rPr>
          <w:rFonts w:ascii="Times New Roman" w:hAnsi="Times New Roman" w:cs="Times New Roman"/>
          <w:color w:val="156082" w:themeColor="accent1"/>
          <w:vertAlign w:val="superscript"/>
        </w:rPr>
        <w:t>9</w:t>
      </w:r>
      <w:r w:rsidR="00372164">
        <w:rPr>
          <w:rFonts w:ascii="Times New Roman" w:hAnsi="Times New Roman" w:cs="Times New Roman"/>
          <w:color w:val="156082" w:themeColor="accent1"/>
          <w:vertAlign w:val="superscript"/>
        </w:rPr>
        <w:t>-10</w:t>
      </w:r>
      <w:r w:rsidRPr="00292FF9">
        <w:rPr>
          <w:rFonts w:ascii="Times New Roman" w:hAnsi="Times New Roman" w:cs="Times New Roman"/>
          <w:color w:val="156082" w:themeColor="accent1"/>
        </w:rPr>
        <w:t>, and heat</w:t>
      </w:r>
      <w:r w:rsidRPr="00292FF9">
        <w:rPr>
          <w:rFonts w:ascii="Times New Roman" w:hAnsi="Times New Roman" w:cs="Times New Roman"/>
          <w:color w:val="156082" w:themeColor="accent1"/>
          <w:vertAlign w:val="superscript"/>
        </w:rPr>
        <w:t>10</w:t>
      </w:r>
      <w:r w:rsidR="00372164">
        <w:rPr>
          <w:rFonts w:ascii="Times New Roman" w:hAnsi="Times New Roman" w:cs="Times New Roman"/>
          <w:color w:val="156082" w:themeColor="accent1"/>
          <w:vertAlign w:val="superscript"/>
        </w:rPr>
        <w:t>-11</w:t>
      </w:r>
      <w:r w:rsidRPr="00292FF9">
        <w:rPr>
          <w:rFonts w:ascii="Times New Roman" w:hAnsi="Times New Roman" w:cs="Times New Roman"/>
          <w:color w:val="156082" w:themeColor="accent1"/>
        </w:rPr>
        <w:t xml:space="preserve"> have relied on a single exposure-response functions.</w:t>
      </w:r>
    </w:p>
    <w:p w14:paraId="718AFD92" w14:textId="77777777" w:rsidR="00292FF9" w:rsidRDefault="00292FF9">
      <w:pPr>
        <w:rPr>
          <w:rFonts w:ascii="Times New Roman" w:hAnsi="Times New Roman" w:cs="Times New Roman"/>
        </w:rPr>
      </w:pPr>
    </w:p>
    <w:p w14:paraId="11A9268C"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References:</w:t>
      </w:r>
    </w:p>
    <w:p w14:paraId="50AEBED8" w14:textId="0BCC75BD" w:rsidR="00372164" w:rsidRPr="00372164" w:rsidRDefault="00372164" w:rsidP="00292FF9">
      <w:pPr>
        <w:numPr>
          <w:ilvl w:val="0"/>
          <w:numId w:val="6"/>
        </w:numPr>
        <w:rPr>
          <w:rFonts w:ascii="Times New Roman" w:hAnsi="Times New Roman" w:cs="Times New Roman"/>
          <w:color w:val="156082" w:themeColor="accent1"/>
        </w:rPr>
      </w:pPr>
      <w:r w:rsidRPr="00372164">
        <w:rPr>
          <w:rFonts w:ascii="Times New Roman" w:hAnsi="Times New Roman" w:cs="Times New Roman"/>
          <w:color w:val="156082" w:themeColor="accent1"/>
        </w:rPr>
        <w:t xml:space="preserve">Dockery DW, Pope CA, Xu X, et al. An Association between Air Pollution and Mortality in Six U.S. Cities. </w:t>
      </w:r>
      <w:r w:rsidRPr="00372164">
        <w:rPr>
          <w:rFonts w:ascii="Times New Roman" w:hAnsi="Times New Roman" w:cs="Times New Roman"/>
          <w:i/>
          <w:iCs/>
          <w:color w:val="156082" w:themeColor="accent1"/>
        </w:rPr>
        <w:t>New England Journal of Medicine</w:t>
      </w:r>
      <w:r w:rsidRPr="00372164">
        <w:rPr>
          <w:rFonts w:ascii="Times New Roman" w:hAnsi="Times New Roman" w:cs="Times New Roman"/>
          <w:color w:val="156082" w:themeColor="accent1"/>
        </w:rPr>
        <w:t>. 1993;329(24):1753-1759. doi:10.1056/NEJM199312093292401</w:t>
      </w:r>
    </w:p>
    <w:p w14:paraId="21387BF7" w14:textId="73098E8D"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Ambient particulate matter pollution—Level 4 risk. </w:t>
      </w:r>
      <w:hyperlink r:id="rId7" w:history="1">
        <w:r w:rsidRPr="00292FF9">
          <w:rPr>
            <w:rStyle w:val="Hyperlink"/>
            <w:rFonts w:ascii="Times New Roman" w:hAnsi="Times New Roman" w:cs="Times New Roman"/>
            <w:color w:val="156082" w:themeColor="accent1"/>
          </w:rPr>
          <w:t>https://www.thelancet.com/pb-assets/Lancet/gbd/summaries/risks/ambient-particulate-matter-pollution.pdf</w:t>
        </w:r>
      </w:hyperlink>
    </w:p>
    <w:p w14:paraId="0EF86D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https://www.healthdata.org/sites/default/files/methods_appendices/2021/wozniak_air_no2_writeup_GBD2021_030222_AC_updated030624.pdf</w:t>
      </w:r>
    </w:p>
    <w:p w14:paraId="6B7CD51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Brochu P, Jimenez MP, James P, Kinney PL, Lane K. Benefits of Increasing Greenness on All-Cause Mortality in the Largest Metropolitan Areas of the United States Within the Past Two Decades. Front Public Health. 2022 May </w:t>
      </w:r>
      <w:proofErr w:type="gramStart"/>
      <w:r w:rsidRPr="00292FF9">
        <w:rPr>
          <w:rFonts w:ascii="Times New Roman" w:hAnsi="Times New Roman" w:cs="Times New Roman"/>
          <w:color w:val="156082" w:themeColor="accent1"/>
        </w:rPr>
        <w:t>10;10:841936</w:t>
      </w:r>
      <w:proofErr w:type="gramEnd"/>
      <w:r w:rsidRPr="00292FF9">
        <w:rPr>
          <w:rFonts w:ascii="Times New Roman" w:hAnsi="Times New Roman" w:cs="Times New Roman"/>
          <w:color w:val="156082" w:themeColor="accent1"/>
        </w:rPr>
        <w:t xml:space="preserve">. </w:t>
      </w:r>
      <w:proofErr w:type="spellStart"/>
      <w:r w:rsidRPr="00292FF9">
        <w:rPr>
          <w:rFonts w:ascii="Times New Roman" w:hAnsi="Times New Roman" w:cs="Times New Roman"/>
          <w:color w:val="156082" w:themeColor="accent1"/>
        </w:rPr>
        <w:t>doi</w:t>
      </w:r>
      <w:proofErr w:type="spellEnd"/>
      <w:r w:rsidRPr="00292FF9">
        <w:rPr>
          <w:rFonts w:ascii="Times New Roman" w:hAnsi="Times New Roman" w:cs="Times New Roman"/>
          <w:color w:val="156082" w:themeColor="accent1"/>
        </w:rPr>
        <w:t>: 10.3389/fpubh.2022.841936. PMID: 35619828; PMCID: PMC9127575.</w:t>
      </w:r>
    </w:p>
    <w:p w14:paraId="2F07C67C"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Barboza EP,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Khomenko S,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Mueller N, Barrera-Gómez J, et al. </w:t>
      </w:r>
      <w:proofErr w:type="gramStart"/>
      <w:r w:rsidRPr="00292FF9">
        <w:rPr>
          <w:rFonts w:ascii="Times New Roman" w:hAnsi="Times New Roman" w:cs="Times New Roman"/>
          <w:color w:val="156082" w:themeColor="accent1"/>
        </w:rPr>
        <w:t>Green</w:t>
      </w:r>
      <w:proofErr w:type="gramEnd"/>
      <w:r w:rsidRPr="00292FF9">
        <w:rPr>
          <w:rFonts w:ascii="Times New Roman" w:hAnsi="Times New Roman" w:cs="Times New Roman"/>
          <w:color w:val="156082" w:themeColor="accent1"/>
        </w:rPr>
        <w:t xml:space="preserve"> space and mortality in European cities: a health impact assessment study. The Lancet Planetary Health. 2021 Oct;5(10</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718–30. </w:t>
      </w:r>
    </w:p>
    <w:p w14:paraId="58564D26"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Garber MD, Guidi M, Bousselot J, </w:t>
      </w:r>
      <w:proofErr w:type="spellStart"/>
      <w:r w:rsidRPr="00292FF9">
        <w:rPr>
          <w:rFonts w:ascii="Times New Roman" w:hAnsi="Times New Roman" w:cs="Times New Roman"/>
          <w:color w:val="156082" w:themeColor="accent1"/>
        </w:rPr>
        <w:t>Benmarhnia</w:t>
      </w:r>
      <w:proofErr w:type="spellEnd"/>
      <w:r w:rsidRPr="00292FF9">
        <w:rPr>
          <w:rFonts w:ascii="Times New Roman" w:hAnsi="Times New Roman" w:cs="Times New Roman"/>
          <w:color w:val="156082" w:themeColor="accent1"/>
        </w:rPr>
        <w:t xml:space="preserve"> T, Dean D, Rojas-Rueda D. Impact of native-plants policy scenarios on premature mortality in Denver: A quantitative health impact assessment. Environment International. 2023 </w:t>
      </w:r>
      <w:proofErr w:type="gramStart"/>
      <w:r w:rsidRPr="00292FF9">
        <w:rPr>
          <w:rFonts w:ascii="Times New Roman" w:hAnsi="Times New Roman" w:cs="Times New Roman"/>
          <w:color w:val="156082" w:themeColor="accent1"/>
        </w:rPr>
        <w:t>Aug;178:108050</w:t>
      </w:r>
      <w:proofErr w:type="gramEnd"/>
      <w:r w:rsidRPr="00292FF9">
        <w:rPr>
          <w:rFonts w:ascii="Times New Roman" w:hAnsi="Times New Roman" w:cs="Times New Roman"/>
          <w:color w:val="156082" w:themeColor="accent1"/>
        </w:rPr>
        <w:t xml:space="preserve">. </w:t>
      </w:r>
    </w:p>
    <w:p w14:paraId="01DA9D4D"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lastRenderedPageBreak/>
        <w:t xml:space="preserve">Dean D, Garber MD, Anderson GB, Rojas-Rueda D. Health implications of urban tree canopy policy scenarios in Denver and Phoenix: A quantitative health impact assessment. Environmental Research. 2024 Jan </w:t>
      </w:r>
      <w:proofErr w:type="gramStart"/>
      <w:r w:rsidRPr="00292FF9">
        <w:rPr>
          <w:rFonts w:ascii="Times New Roman" w:hAnsi="Times New Roman" w:cs="Times New Roman"/>
          <w:color w:val="156082" w:themeColor="accent1"/>
        </w:rPr>
        <w:t>15;241:117610</w:t>
      </w:r>
      <w:proofErr w:type="gramEnd"/>
      <w:r w:rsidRPr="00292FF9">
        <w:rPr>
          <w:rFonts w:ascii="Times New Roman" w:hAnsi="Times New Roman" w:cs="Times New Roman"/>
          <w:color w:val="156082" w:themeColor="accent1"/>
        </w:rPr>
        <w:t xml:space="preserve">. </w:t>
      </w:r>
    </w:p>
    <w:p w14:paraId="3AD135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Kondo MC, Mueller N, Locke DH, Roman LA, Rojas-Rueda D, Schinasi LH, et al. Health impact assessment of Philadelphia’s 2025 tree canopy cover goals. The Lancet Planetary Health. 2020 Apr 1;4(4</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149–57. </w:t>
      </w:r>
    </w:p>
    <w:p w14:paraId="06ED9975"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Montana F,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Khomenko S, Gallagher J, et al. Environmental health impacts and inequalities in green space and air pollution in six medium-sized European cities. Environmental Research. 2023 </w:t>
      </w:r>
      <w:proofErr w:type="gramStart"/>
      <w:r w:rsidRPr="00292FF9">
        <w:rPr>
          <w:rFonts w:ascii="Times New Roman" w:hAnsi="Times New Roman" w:cs="Times New Roman"/>
          <w:color w:val="156082" w:themeColor="accent1"/>
        </w:rPr>
        <w:t>Nov;237:116891</w:t>
      </w:r>
      <w:proofErr w:type="gramEnd"/>
      <w:r w:rsidRPr="00292FF9">
        <w:rPr>
          <w:rFonts w:ascii="Times New Roman" w:hAnsi="Times New Roman" w:cs="Times New Roman"/>
          <w:color w:val="156082" w:themeColor="accent1"/>
        </w:rPr>
        <w:t xml:space="preserve">. </w:t>
      </w:r>
    </w:p>
    <w:p w14:paraId="6424E48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Mueller N, Rojas-Rueda D, Khreis H,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Andrés D, Ballester J, et al. Changing the urban design of cities for health: The superblock model. Environment International. 2020 </w:t>
      </w:r>
      <w:proofErr w:type="gramStart"/>
      <w:r w:rsidRPr="00292FF9">
        <w:rPr>
          <w:rFonts w:ascii="Times New Roman" w:hAnsi="Times New Roman" w:cs="Times New Roman"/>
          <w:color w:val="156082" w:themeColor="accent1"/>
        </w:rPr>
        <w:t>Jan;134:105132</w:t>
      </w:r>
      <w:proofErr w:type="gramEnd"/>
      <w:r w:rsidRPr="00292FF9">
        <w:rPr>
          <w:rFonts w:ascii="Times New Roman" w:hAnsi="Times New Roman" w:cs="Times New Roman"/>
          <w:color w:val="156082" w:themeColor="accent1"/>
        </w:rPr>
        <w:t xml:space="preserve">. </w:t>
      </w:r>
    </w:p>
    <w:p w14:paraId="76603D1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w:t>
      </w:r>
      <w:proofErr w:type="spellStart"/>
      <w:r w:rsidRPr="00292FF9">
        <w:rPr>
          <w:rFonts w:ascii="Times New Roman" w:hAnsi="Times New Roman" w:cs="Times New Roman"/>
          <w:color w:val="156082" w:themeColor="accent1"/>
        </w:rPr>
        <w:t>Nieuwenhuijsen</w:t>
      </w:r>
      <w:proofErr w:type="spellEnd"/>
      <w:r w:rsidRPr="00292FF9">
        <w:rPr>
          <w:rFonts w:ascii="Times New Roman" w:hAnsi="Times New Roman" w:cs="Times New Roman"/>
          <w:color w:val="156082" w:themeColor="accent1"/>
        </w:rPr>
        <w:t xml:space="preserve"> M, Ambròs A, Sá THD, Mueller N. The impact of urban environmental exposures on health: An assessment of the attributable mortality burden in Sao Paulo city, Brazil. Science of The Total Environment. 2022 </w:t>
      </w:r>
      <w:proofErr w:type="gramStart"/>
      <w:r w:rsidRPr="00292FF9">
        <w:rPr>
          <w:rFonts w:ascii="Times New Roman" w:hAnsi="Times New Roman" w:cs="Times New Roman"/>
          <w:color w:val="156082" w:themeColor="accent1"/>
        </w:rPr>
        <w:t>Jul;831:154836</w:t>
      </w:r>
      <w:proofErr w:type="gramEnd"/>
      <w:r w:rsidRPr="00292FF9">
        <w:rPr>
          <w:rFonts w:ascii="Times New Roman" w:hAnsi="Times New Roman" w:cs="Times New Roman"/>
          <w:color w:val="156082" w:themeColor="accent1"/>
        </w:rPr>
        <w:t xml:space="preserve">. </w:t>
      </w:r>
    </w:p>
    <w:p w14:paraId="6514E66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Southerland VA, Brauer M, </w:t>
      </w:r>
      <w:proofErr w:type="spellStart"/>
      <w:r w:rsidRPr="00292FF9">
        <w:rPr>
          <w:rFonts w:ascii="Times New Roman" w:hAnsi="Times New Roman" w:cs="Times New Roman"/>
          <w:color w:val="156082" w:themeColor="accent1"/>
        </w:rPr>
        <w:t>Mohegh</w:t>
      </w:r>
      <w:proofErr w:type="spellEnd"/>
      <w:r w:rsidRPr="00292FF9">
        <w:rPr>
          <w:rFonts w:ascii="Times New Roman" w:hAnsi="Times New Roman" w:cs="Times New Roman"/>
          <w:color w:val="156082" w:themeColor="accent1"/>
        </w:rPr>
        <w:t xml:space="preserve"> A, Hammer MS, Van </w:t>
      </w:r>
      <w:proofErr w:type="spellStart"/>
      <w:r w:rsidRPr="00292FF9">
        <w:rPr>
          <w:rFonts w:ascii="Times New Roman" w:hAnsi="Times New Roman" w:cs="Times New Roman"/>
          <w:color w:val="156082" w:themeColor="accent1"/>
        </w:rPr>
        <w:t>Donkelaar</w:t>
      </w:r>
      <w:proofErr w:type="spellEnd"/>
      <w:r w:rsidRPr="00292FF9">
        <w:rPr>
          <w:rFonts w:ascii="Times New Roman" w:hAnsi="Times New Roman" w:cs="Times New Roman"/>
          <w:color w:val="156082" w:themeColor="accent1"/>
        </w:rPr>
        <w:t xml:space="preserve"> A, Martin RV, et al. Global urban temporal trends in fine particulate matter (PM2·5) and attributable health burdens: estimates from global datasets. The Lancet Planetary Health. 2022 Feb;6(2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139–46. </w:t>
      </w:r>
    </w:p>
    <w:p w14:paraId="6DD82D6C" w14:textId="77777777" w:rsidR="00292FF9" w:rsidRPr="00292FF9" w:rsidRDefault="00292FF9" w:rsidP="00292FF9">
      <w:pPr>
        <w:numPr>
          <w:ilvl w:val="0"/>
          <w:numId w:val="6"/>
        </w:numPr>
        <w:rPr>
          <w:rFonts w:ascii="Times New Roman" w:hAnsi="Times New Roman" w:cs="Times New Roman"/>
          <w:color w:val="156082" w:themeColor="accent1"/>
        </w:rPr>
      </w:pPr>
      <w:proofErr w:type="spellStart"/>
      <w:r w:rsidRPr="00292FF9">
        <w:rPr>
          <w:rFonts w:ascii="Times New Roman" w:hAnsi="Times New Roman" w:cs="Times New Roman"/>
          <w:color w:val="156082" w:themeColor="accent1"/>
        </w:rPr>
        <w:t>Malashock</w:t>
      </w:r>
      <w:proofErr w:type="spellEnd"/>
      <w:r w:rsidRPr="00292FF9">
        <w:rPr>
          <w:rFonts w:ascii="Times New Roman" w:hAnsi="Times New Roman" w:cs="Times New Roman"/>
          <w:color w:val="156082" w:themeColor="accent1"/>
        </w:rPr>
        <w:t xml:space="preserve"> DA, Delang MN, Becker JS, Serre ML, West JJ, Chang KL, et al. Global trends in ozone concentration and attributable mortality for urban, peri-urban, and rural areas between 2000 and 2019: a modelling study. The Lancet Planetary Health. 2022 Dec;6(12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958–67.</w:t>
      </w:r>
    </w:p>
    <w:p w14:paraId="7B792B21" w14:textId="77777777" w:rsidR="00F85757" w:rsidRDefault="00EB5FDE">
      <w:pPr>
        <w:rPr>
          <w:rFonts w:ascii="Times New Roman" w:hAnsi="Times New Roman" w:cs="Times New Roman"/>
        </w:rPr>
      </w:pPr>
      <w:r w:rsidRPr="00FA2204">
        <w:rPr>
          <w:rFonts w:ascii="Times New Roman" w:hAnsi="Times New Roman" w:cs="Times New Roman"/>
        </w:rPr>
        <w:br/>
      </w:r>
      <w:r w:rsidRPr="0011382F">
        <w:rPr>
          <w:rFonts w:ascii="Times New Roman" w:hAnsi="Times New Roman" w:cs="Times New Roman"/>
          <w:b/>
          <w:bCs/>
        </w:rPr>
        <w:t>Referee: 3</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This paper performs a health impact assessment of changes in urban NDVI in more than 1000 cities across the globe, and finds on average mild changes although with important variability between cities.</w:t>
      </w:r>
      <w:r w:rsidRPr="00FA2204">
        <w:rPr>
          <w:rFonts w:ascii="Times New Roman" w:hAnsi="Times New Roman" w:cs="Times New Roman"/>
        </w:rPr>
        <w:br/>
      </w:r>
      <w:r w:rsidRPr="00FA2204">
        <w:rPr>
          <w:rFonts w:ascii="Times New Roman" w:hAnsi="Times New Roman" w:cs="Times New Roman"/>
        </w:rPr>
        <w:br/>
        <w:t>It is clearly of interest to provide an idea of to which extent green space impact public health and the global scope is an additional strength of this study. The method is also appropriate overall although I think it comes with important uncertainty that is not really acknowledged (more on that in the below comments). It is not very clear to me however why these specific counterfactuals have been used (2014-18 vs 2019-23) instead of more usual counterfactual such as a fixed increase or some policy objective.</w:t>
      </w:r>
      <w:r w:rsidRPr="00FA2204">
        <w:rPr>
          <w:rFonts w:ascii="Times New Roman" w:hAnsi="Times New Roman" w:cs="Times New Roman"/>
        </w:rPr>
        <w:br/>
      </w:r>
    </w:p>
    <w:p w14:paraId="62C7E31C" w14:textId="77777777" w:rsidR="00120DE0" w:rsidRDefault="00F85757">
      <w:pPr>
        <w:rPr>
          <w:rFonts w:ascii="Times New Roman" w:hAnsi="Times New Roman" w:cs="Times New Roman"/>
        </w:rPr>
      </w:pPr>
      <w:r w:rsidRPr="00120DE0">
        <w:rPr>
          <w:rFonts w:ascii="Times New Roman" w:hAnsi="Times New Roman" w:cs="Times New Roman"/>
          <w:color w:val="156082" w:themeColor="accent1"/>
        </w:rPr>
        <w:t xml:space="preserve">Thank you for taking the time to review our study and for your thoughtful feedback. </w:t>
      </w:r>
    </w:p>
    <w:p w14:paraId="62D16550" w14:textId="77777777" w:rsidR="00631A4B" w:rsidRDefault="00EB5FDE">
      <w:pPr>
        <w:rPr>
          <w:rFonts w:ascii="Times New Roman" w:hAnsi="Times New Roman" w:cs="Times New Roman"/>
        </w:rPr>
      </w:pPr>
      <w:r w:rsidRPr="00FA2204">
        <w:rPr>
          <w:rFonts w:ascii="Times New Roman" w:hAnsi="Times New Roman" w:cs="Times New Roman"/>
        </w:rPr>
        <w:br/>
        <w:t>## Comments</w:t>
      </w:r>
      <w:r w:rsidRPr="00FA2204">
        <w:rPr>
          <w:rFonts w:ascii="Times New Roman" w:hAnsi="Times New Roman" w:cs="Times New Roman"/>
        </w:rPr>
        <w:br/>
        <w:t>1. It seems that the exposure used here differs slightly from the studies estimating the HR, and I wonder to which extent this could impact the mortality estimates.</w:t>
      </w:r>
      <w:r w:rsidRPr="00FA2204">
        <w:rPr>
          <w:rFonts w:ascii="Times New Roman" w:hAnsi="Times New Roman" w:cs="Times New Roman"/>
        </w:rPr>
        <w:br/>
        <w:t xml:space="preserve">- Has the exclusion of water pixels done in the epidemiological studies? It is mentioned in the introduction that blue spaces have alleged benefits on health, and that negative NDVIs tend to </w:t>
      </w:r>
      <w:r w:rsidRPr="00FA2204">
        <w:rPr>
          <w:rFonts w:ascii="Times New Roman" w:hAnsi="Times New Roman" w:cs="Times New Roman"/>
        </w:rPr>
        <w:lastRenderedPageBreak/>
        <w:t>represent water. One could then imagine a kind of V-shaped relationship between NDVI and mortality, that could perhaps impact the estimation of HR. Maybe removing water pixels would change the potential range of NDVI here and therefore represent a slightly different exposure?</w:t>
      </w:r>
    </w:p>
    <w:p w14:paraId="30C962DA" w14:textId="77777777" w:rsidR="00631A4B" w:rsidRDefault="00631A4B">
      <w:pPr>
        <w:rPr>
          <w:rFonts w:ascii="Times New Roman" w:hAnsi="Times New Roman" w:cs="Times New Roman"/>
        </w:rPr>
      </w:pPr>
    </w:p>
    <w:p w14:paraId="74BDB55E" w14:textId="4E3829AB" w:rsidR="000257A7" w:rsidRDefault="00631A4B">
      <w:pPr>
        <w:rPr>
          <w:rFonts w:ascii="Times New Roman" w:hAnsi="Times New Roman" w:cs="Times New Roman"/>
          <w:color w:val="156082" w:themeColor="accent1"/>
        </w:rPr>
      </w:pPr>
      <w:r w:rsidRPr="00F16E11">
        <w:rPr>
          <w:rFonts w:ascii="Times New Roman" w:hAnsi="Times New Roman" w:cs="Times New Roman"/>
          <w:color w:val="156082" w:themeColor="accent1"/>
        </w:rPr>
        <w:t xml:space="preserve">Thank you for your comment. </w:t>
      </w:r>
      <w:r w:rsidR="00F5507D">
        <w:rPr>
          <w:rFonts w:ascii="Times New Roman" w:hAnsi="Times New Roman" w:cs="Times New Roman"/>
          <w:color w:val="156082" w:themeColor="accent1"/>
        </w:rPr>
        <w:t xml:space="preserve">Not all the studies included in the meta-analysis </w:t>
      </w:r>
      <w:r w:rsidR="00A22F42">
        <w:rPr>
          <w:rFonts w:ascii="Times New Roman" w:hAnsi="Times New Roman" w:cs="Times New Roman"/>
          <w:color w:val="156082" w:themeColor="accent1"/>
        </w:rPr>
        <w:t>report</w:t>
      </w:r>
      <w:r w:rsidR="00F5507D">
        <w:rPr>
          <w:rFonts w:ascii="Times New Roman" w:hAnsi="Times New Roman" w:cs="Times New Roman"/>
          <w:color w:val="156082" w:themeColor="accent1"/>
        </w:rPr>
        <w:t xml:space="preserve"> how they have treated water in their analyses. However, four of the five studies (Wilker (2014), Crouse (2017), </w:t>
      </w:r>
      <w:proofErr w:type="spellStart"/>
      <w:r w:rsidR="00F5507D" w:rsidRPr="00F5507D">
        <w:rPr>
          <w:rFonts w:ascii="Times New Roman" w:hAnsi="Times New Roman" w:cs="Times New Roman"/>
          <w:color w:val="156082" w:themeColor="accent1"/>
        </w:rPr>
        <w:t>Nieuwenhuijsen</w:t>
      </w:r>
      <w:proofErr w:type="spellEnd"/>
      <w:r w:rsidR="00F5507D" w:rsidRPr="00F5507D">
        <w:rPr>
          <w:rFonts w:ascii="Times New Roman" w:hAnsi="Times New Roman" w:cs="Times New Roman"/>
          <w:color w:val="156082" w:themeColor="accent1"/>
        </w:rPr>
        <w:t xml:space="preserve"> (2018)</w:t>
      </w:r>
      <w:r w:rsidR="00F5507D">
        <w:rPr>
          <w:rFonts w:ascii="Times New Roman" w:hAnsi="Times New Roman" w:cs="Times New Roman"/>
          <w:color w:val="156082" w:themeColor="accent1"/>
        </w:rPr>
        <w:t xml:space="preserve">, and </w:t>
      </w:r>
      <w:proofErr w:type="spellStart"/>
      <w:r w:rsidR="00F5507D" w:rsidRPr="00F5507D">
        <w:rPr>
          <w:rFonts w:ascii="Times New Roman" w:hAnsi="Times New Roman" w:cs="Times New Roman"/>
          <w:color w:val="156082" w:themeColor="accent1"/>
        </w:rPr>
        <w:t>Ziljema</w:t>
      </w:r>
      <w:proofErr w:type="spellEnd"/>
      <w:r w:rsidR="00F5507D" w:rsidRPr="00F5507D">
        <w:rPr>
          <w:rFonts w:ascii="Times New Roman" w:hAnsi="Times New Roman" w:cs="Times New Roman"/>
          <w:color w:val="156082" w:themeColor="accent1"/>
        </w:rPr>
        <w:t xml:space="preserve"> (2019)</w:t>
      </w:r>
      <w:r w:rsidR="00F5507D">
        <w:rPr>
          <w:rFonts w:ascii="Times New Roman" w:hAnsi="Times New Roman" w:cs="Times New Roman"/>
          <w:color w:val="156082" w:themeColor="accent1"/>
        </w:rPr>
        <w:t xml:space="preserve">) that do mention the handling of water removed water pixels from their analysis. </w:t>
      </w:r>
      <w:r w:rsidR="00747B7B">
        <w:rPr>
          <w:rFonts w:ascii="Times New Roman" w:hAnsi="Times New Roman" w:cs="Times New Roman"/>
          <w:color w:val="156082" w:themeColor="accent1"/>
        </w:rPr>
        <w:t>We removed pixels representing water to be consistent with this majority.</w:t>
      </w:r>
    </w:p>
    <w:p w14:paraId="3AA156B0" w14:textId="77777777" w:rsidR="000257A7" w:rsidRDefault="000257A7">
      <w:pPr>
        <w:rPr>
          <w:rFonts w:ascii="Times New Roman" w:hAnsi="Times New Roman" w:cs="Times New Roman"/>
          <w:color w:val="156082" w:themeColor="accent1"/>
        </w:rPr>
      </w:pPr>
    </w:p>
    <w:p w14:paraId="1EDC8326" w14:textId="2CE3CFA2" w:rsidR="003D60F5" w:rsidRDefault="00F5507D">
      <w:pPr>
        <w:rPr>
          <w:rFonts w:ascii="Times New Roman" w:hAnsi="Times New Roman" w:cs="Times New Roman"/>
          <w:color w:val="156082" w:themeColor="accent1"/>
        </w:rPr>
      </w:pPr>
      <w:r>
        <w:rPr>
          <w:rFonts w:ascii="Times New Roman" w:hAnsi="Times New Roman" w:cs="Times New Roman"/>
          <w:color w:val="156082" w:themeColor="accent1"/>
        </w:rPr>
        <w:t>To address your comment, we have added text to the methods section:</w:t>
      </w:r>
    </w:p>
    <w:p w14:paraId="56A720C1" w14:textId="77777777" w:rsidR="00F5507D" w:rsidRDefault="00F5507D">
      <w:pPr>
        <w:rPr>
          <w:rFonts w:ascii="Times New Roman" w:hAnsi="Times New Roman" w:cs="Times New Roman"/>
          <w:color w:val="156082" w:themeColor="accent1"/>
        </w:rPr>
      </w:pPr>
    </w:p>
    <w:p w14:paraId="7B65316D" w14:textId="764E9076" w:rsidR="00F5507D" w:rsidRDefault="00F5507D" w:rsidP="00F5507D">
      <w:pPr>
        <w:ind w:left="720"/>
        <w:rPr>
          <w:rFonts w:ascii="Times New Roman" w:hAnsi="Times New Roman" w:cs="Times New Roman"/>
          <w:color w:val="156082" w:themeColor="accent1"/>
        </w:rPr>
      </w:pPr>
      <w:r w:rsidRPr="00F5507D">
        <w:rPr>
          <w:rFonts w:ascii="Times New Roman" w:hAnsi="Times New Roman" w:cs="Times New Roman"/>
          <w:color w:val="156082" w:themeColor="accent1"/>
        </w:rPr>
        <w:t>“Following the methods used by many of the studies included in the meta-analysis of greenspace and mortality that we use for our health impact assessment, we removed pixels representing water and clouds.”</w:t>
      </w:r>
    </w:p>
    <w:p w14:paraId="4DB324C7" w14:textId="77777777" w:rsidR="006C4BB0" w:rsidRDefault="00EB5FDE">
      <w:pPr>
        <w:rPr>
          <w:rFonts w:ascii="Times New Roman" w:hAnsi="Times New Roman" w:cs="Times New Roman"/>
        </w:rPr>
      </w:pPr>
      <w:r w:rsidRPr="00FA2204">
        <w:rPr>
          <w:rFonts w:ascii="Times New Roman" w:hAnsi="Times New Roman" w:cs="Times New Roman"/>
        </w:rPr>
        <w:br/>
        <w:t>- I cannot find any mention of "greenest season" NDVI in the meta-analysis of Rojas-Rueda et al. (2019) and was wondering to which extent it could change the picture here.</w:t>
      </w:r>
    </w:p>
    <w:p w14:paraId="6E5B69C3" w14:textId="77777777" w:rsidR="006C4BB0" w:rsidRDefault="006C4BB0">
      <w:pPr>
        <w:rPr>
          <w:rFonts w:ascii="Times New Roman" w:hAnsi="Times New Roman" w:cs="Times New Roman"/>
        </w:rPr>
      </w:pPr>
    </w:p>
    <w:p w14:paraId="124D7718" w14:textId="65D5D818" w:rsidR="008F73D6" w:rsidRDefault="008C0EBA">
      <w:pPr>
        <w:rPr>
          <w:rFonts w:ascii="Times New Roman" w:hAnsi="Times New Roman" w:cs="Times New Roman"/>
          <w:color w:val="156082" w:themeColor="accent1"/>
        </w:rPr>
      </w:pPr>
      <w:r>
        <w:rPr>
          <w:rFonts w:ascii="Times New Roman" w:hAnsi="Times New Roman" w:cs="Times New Roman"/>
          <w:color w:val="156082" w:themeColor="accent1"/>
        </w:rPr>
        <w:t>While the meta-analysis does not mention greenest season NDVI because t</w:t>
      </w:r>
      <w:r w:rsidR="00342FBA">
        <w:rPr>
          <w:rFonts w:ascii="Times New Roman" w:hAnsi="Times New Roman" w:cs="Times New Roman"/>
          <w:color w:val="156082" w:themeColor="accent1"/>
        </w:rPr>
        <w:t>he nine studies included in the meta-analysis use a range of different NDVI-based exposure metrics</w:t>
      </w:r>
      <w:r>
        <w:rPr>
          <w:rFonts w:ascii="Times New Roman" w:hAnsi="Times New Roman" w:cs="Times New Roman"/>
          <w:color w:val="156082" w:themeColor="accent1"/>
        </w:rPr>
        <w:t>, the majority</w:t>
      </w:r>
      <w:r w:rsidR="008F73D6">
        <w:rPr>
          <w:rFonts w:ascii="Times New Roman" w:hAnsi="Times New Roman" w:cs="Times New Roman"/>
          <w:color w:val="156082" w:themeColor="accent1"/>
        </w:rPr>
        <w:t xml:space="preserve"> </w:t>
      </w:r>
      <w:r>
        <w:rPr>
          <w:rFonts w:ascii="Times New Roman" w:hAnsi="Times New Roman" w:cs="Times New Roman"/>
          <w:color w:val="156082" w:themeColor="accent1"/>
        </w:rPr>
        <w:t>of the studies define greenspace in this way.</w:t>
      </w:r>
      <w:r w:rsidR="008F73D6">
        <w:rPr>
          <w:rFonts w:ascii="Times New Roman" w:hAnsi="Times New Roman" w:cs="Times New Roman"/>
          <w:color w:val="156082" w:themeColor="accent1"/>
        </w:rPr>
        <w:t xml:space="preserve"> Crouse (2017), Wilker (2014) and </w:t>
      </w:r>
      <w:proofErr w:type="spellStart"/>
      <w:r w:rsidR="008F73D6">
        <w:rPr>
          <w:rFonts w:ascii="Times New Roman" w:hAnsi="Times New Roman" w:cs="Times New Roman"/>
          <w:color w:val="156082" w:themeColor="accent1"/>
        </w:rPr>
        <w:t>Nieuwenhuijsen</w:t>
      </w:r>
      <w:proofErr w:type="spellEnd"/>
      <w:r w:rsidR="008F73D6">
        <w:rPr>
          <w:rFonts w:ascii="Times New Roman" w:hAnsi="Times New Roman" w:cs="Times New Roman"/>
          <w:color w:val="156082" w:themeColor="accent1"/>
        </w:rPr>
        <w:t xml:space="preserve"> (2018) used the greenest season average across all years in their study.</w:t>
      </w:r>
      <w:r w:rsidR="008F73D6" w:rsidRPr="008F73D6">
        <w:rPr>
          <w:rFonts w:ascii="Times New Roman" w:hAnsi="Times New Roman" w:cs="Times New Roman"/>
          <w:color w:val="156082" w:themeColor="accent1"/>
        </w:rPr>
        <w:t xml:space="preserve"> </w:t>
      </w:r>
      <w:r w:rsidR="008F73D6">
        <w:rPr>
          <w:rFonts w:ascii="Times New Roman" w:hAnsi="Times New Roman" w:cs="Times New Roman"/>
          <w:color w:val="156082" w:themeColor="accent1"/>
        </w:rPr>
        <w:t xml:space="preserve">Vienneau (2017) used the greenest season average from one year, </w:t>
      </w:r>
      <w:proofErr w:type="spellStart"/>
      <w:r w:rsidR="008F73D6">
        <w:rPr>
          <w:rFonts w:ascii="Times New Roman" w:hAnsi="Times New Roman" w:cs="Times New Roman"/>
          <w:color w:val="156082" w:themeColor="accent1"/>
        </w:rPr>
        <w:t>Ziljema</w:t>
      </w:r>
      <w:proofErr w:type="spellEnd"/>
      <w:r w:rsidR="008F73D6">
        <w:rPr>
          <w:rFonts w:ascii="Times New Roman" w:hAnsi="Times New Roman" w:cs="Times New Roman"/>
          <w:color w:val="156082" w:themeColor="accent1"/>
        </w:rPr>
        <w:t xml:space="preserve"> (2019) used the greenest season from four different years, </w:t>
      </w:r>
      <w:proofErr w:type="spellStart"/>
      <w:r w:rsidR="008F73D6">
        <w:rPr>
          <w:rFonts w:ascii="Times New Roman" w:hAnsi="Times New Roman" w:cs="Times New Roman"/>
          <w:color w:val="156082" w:themeColor="accent1"/>
        </w:rPr>
        <w:t>Orioli</w:t>
      </w:r>
      <w:proofErr w:type="spellEnd"/>
      <w:r w:rsidR="008F73D6">
        <w:rPr>
          <w:rFonts w:ascii="Times New Roman" w:hAnsi="Times New Roman" w:cs="Times New Roman"/>
          <w:color w:val="156082" w:themeColor="accent1"/>
        </w:rPr>
        <w:t xml:space="preserve"> (2019) used the greenest day, and Villeneuve (2012) averaged across the greenest cloud-free image from each year of the study period (8 years). James (2016) and Ji (2019) were the only two studies to look at annual average. They measured NDVI both contemporaneously (current season) and cumulatively (annual seasonal average over the study period, which consisted of 8 and 14 years, respectively).</w:t>
      </w:r>
    </w:p>
    <w:p w14:paraId="6221DB7D" w14:textId="77777777" w:rsidR="00345FB5" w:rsidRDefault="00345FB5">
      <w:pPr>
        <w:rPr>
          <w:rFonts w:ascii="Times New Roman" w:hAnsi="Times New Roman" w:cs="Times New Roman"/>
          <w:color w:val="156082" w:themeColor="accent1"/>
        </w:rPr>
      </w:pPr>
    </w:p>
    <w:p w14:paraId="17085061" w14:textId="1E28ED2B" w:rsidR="00345FB5" w:rsidRDefault="00345FB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 expanded the language in the methods section to be clearer about the exposure metric used by the studies in the meta-analysis:</w:t>
      </w:r>
    </w:p>
    <w:p w14:paraId="6764C023" w14:textId="77777777" w:rsidR="00345FB5" w:rsidRDefault="00345FB5">
      <w:pPr>
        <w:rPr>
          <w:rFonts w:ascii="Times New Roman" w:hAnsi="Times New Roman" w:cs="Times New Roman"/>
          <w:color w:val="156082" w:themeColor="accent1"/>
        </w:rPr>
      </w:pPr>
    </w:p>
    <w:p w14:paraId="01AF2A79" w14:textId="319679A5" w:rsidR="00345FB5" w:rsidRPr="00264DD6" w:rsidRDefault="00345FB5" w:rsidP="00345FB5">
      <w:pPr>
        <w:ind w:left="720"/>
        <w:rPr>
          <w:rFonts w:ascii="Times New Roman" w:hAnsi="Times New Roman" w:cs="Times New Roman"/>
          <w:color w:val="156082" w:themeColor="accent1"/>
        </w:rPr>
      </w:pPr>
      <w:r w:rsidRPr="00264DD6">
        <w:rPr>
          <w:rFonts w:ascii="Times New Roman" w:hAnsi="Times New Roman" w:cs="Times New Roman"/>
          <w:color w:val="156082" w:themeColor="accent1"/>
        </w:rPr>
        <w:t>“</w:t>
      </w:r>
      <w:r w:rsidR="00264DD6" w:rsidRPr="00264DD6">
        <w:rPr>
          <w:rFonts w:ascii="Times New Roman" w:hAnsi="Times New Roman" w:cs="Times New Roman"/>
          <w:color w:val="156082" w:themeColor="accent1"/>
        </w:rPr>
        <w:t>Three studies defined greenspace using the average NDVI value from the greenest season of each year within the study period, while four others uses the greenest day or greenest month from a representative year or years.</w:t>
      </w:r>
      <w:r w:rsidR="00264DD6" w:rsidRPr="00264DD6">
        <w:rPr>
          <w:rFonts w:ascii="Times New Roman" w:hAnsi="Times New Roman" w:cs="Times New Roman"/>
          <w:color w:val="156082" w:themeColor="accent1"/>
        </w:rPr>
        <w:fldChar w:fldCharType="begin"/>
      </w:r>
      <w:r w:rsidR="00264DD6" w:rsidRPr="00264DD6">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00264DD6" w:rsidRPr="00264DD6">
        <w:rPr>
          <w:rFonts w:ascii="Times New Roman" w:hAnsi="Times New Roman" w:cs="Times New Roman"/>
          <w:color w:val="156082" w:themeColor="accent1"/>
        </w:rPr>
        <w:fldChar w:fldCharType="separate"/>
      </w:r>
      <w:r w:rsidR="00264DD6" w:rsidRPr="00264DD6">
        <w:rPr>
          <w:rFonts w:ascii="Times New Roman" w:hAnsi="Times New Roman" w:cs="Times New Roman"/>
          <w:color w:val="156082" w:themeColor="accent1"/>
          <w:vertAlign w:val="superscript"/>
        </w:rPr>
        <w:t>23–31</w:t>
      </w:r>
      <w:r w:rsidR="00264DD6" w:rsidRPr="00264DD6">
        <w:rPr>
          <w:rFonts w:ascii="Times New Roman" w:hAnsi="Times New Roman" w:cs="Times New Roman"/>
          <w:color w:val="156082" w:themeColor="accent1"/>
        </w:rPr>
        <w:fldChar w:fldCharType="end"/>
      </w:r>
      <w:r w:rsidR="00264DD6" w:rsidRPr="00264DD6">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35D82CBF" w14:textId="64586299" w:rsidR="006C4BB0" w:rsidRDefault="00EB5FDE">
      <w:pPr>
        <w:rPr>
          <w:rFonts w:ascii="Times New Roman" w:hAnsi="Times New Roman" w:cs="Times New Roman"/>
        </w:rPr>
      </w:pPr>
      <w:r w:rsidRPr="00FA2204">
        <w:rPr>
          <w:rFonts w:ascii="Times New Roman" w:hAnsi="Times New Roman" w:cs="Times New Roman"/>
        </w:rPr>
        <w:br/>
        <w:t xml:space="preserve">2. I would say the main shortcoming of this analysis is the lack of any uncertainty estimate (save for the grand mean). There seems to be a lot heterogeneity in the reported HRs in Rojas-Rueda et al. (2019) which means high variability of the overall one. Additionally, I can imagine there is some uncertainty related to exposure assessment, notably because of cloud cover. I think confidence intervals (or any measure of uncertainty) should be included in the analysis for the reader to get a sense of how uncertain the whole exercise here (and high uncertainty is not a flaw </w:t>
      </w:r>
      <w:r w:rsidRPr="00FA2204">
        <w:rPr>
          <w:rFonts w:ascii="Times New Roman" w:hAnsi="Times New Roman" w:cs="Times New Roman"/>
        </w:rPr>
        <w:lastRenderedPageBreak/>
        <w:t xml:space="preserve">of any analysis). Note that it is quite easy to sample from the distribution of the HR and compute </w:t>
      </w:r>
      <w:r w:rsidRPr="003839D4">
        <w:rPr>
          <w:rFonts w:ascii="Times New Roman" w:hAnsi="Times New Roman" w:cs="Times New Roman"/>
        </w:rPr>
        <w:t>CIs from there.</w:t>
      </w:r>
    </w:p>
    <w:p w14:paraId="7AC49B54" w14:textId="77777777" w:rsidR="00137756" w:rsidRDefault="00137756">
      <w:pPr>
        <w:rPr>
          <w:rFonts w:ascii="Times New Roman" w:hAnsi="Times New Roman" w:cs="Times New Roman"/>
        </w:rPr>
      </w:pPr>
    </w:p>
    <w:p w14:paraId="140165C9" w14:textId="7BBEDDB6" w:rsidR="00F2699E" w:rsidRDefault="00137756">
      <w:pPr>
        <w:rPr>
          <w:rFonts w:ascii="Times New Roman" w:hAnsi="Times New Roman" w:cs="Times New Roman"/>
          <w:color w:val="156082" w:themeColor="accent1"/>
        </w:rPr>
      </w:pPr>
      <w:r w:rsidRPr="00137756">
        <w:rPr>
          <w:rFonts w:ascii="Times New Roman" w:hAnsi="Times New Roman" w:cs="Times New Roman"/>
          <w:color w:val="156082" w:themeColor="accent1"/>
        </w:rPr>
        <w:t xml:space="preserve">Thank you for your comments. </w:t>
      </w:r>
      <w:r w:rsidR="00DA39FB">
        <w:rPr>
          <w:rFonts w:ascii="Times New Roman" w:hAnsi="Times New Roman" w:cs="Times New Roman"/>
          <w:color w:val="156082" w:themeColor="accent1"/>
        </w:rPr>
        <w:t xml:space="preserve">We agree that it is important to communicate the uncertainty of our results. </w:t>
      </w:r>
      <w:r w:rsidR="00F2699E">
        <w:rPr>
          <w:rFonts w:ascii="Times New Roman" w:hAnsi="Times New Roman" w:cs="Times New Roman"/>
          <w:color w:val="156082" w:themeColor="accent1"/>
        </w:rPr>
        <w:t xml:space="preserve">To address your comment, we have added 95% confidence bounds to the reported health impact assessment results section (in addition to the graphs in the appendix that display error bounds). </w:t>
      </w:r>
    </w:p>
    <w:p w14:paraId="6C9A6FC6" w14:textId="77777777" w:rsidR="00F2699E" w:rsidRDefault="00F2699E">
      <w:pPr>
        <w:rPr>
          <w:rFonts w:ascii="Times New Roman" w:hAnsi="Times New Roman" w:cs="Times New Roman"/>
          <w:color w:val="156082" w:themeColor="accent1"/>
        </w:rPr>
      </w:pPr>
    </w:p>
    <w:p w14:paraId="6DFC0695" w14:textId="0CAA6324" w:rsidR="009E7A76" w:rsidRDefault="00DA39FB">
      <w:pPr>
        <w:rPr>
          <w:rFonts w:ascii="Times New Roman" w:hAnsi="Times New Roman" w:cs="Times New Roman"/>
          <w:color w:val="156082" w:themeColor="accent1"/>
        </w:rPr>
      </w:pPr>
      <w:r>
        <w:rPr>
          <w:rFonts w:ascii="Times New Roman" w:hAnsi="Times New Roman" w:cs="Times New Roman"/>
          <w:color w:val="156082" w:themeColor="accent1"/>
        </w:rPr>
        <w:t>While we have not sampled from the distribution of the HR, we have used the upper and lower bounds of both the baseline mortality rates and HR</w:t>
      </w:r>
      <w:r w:rsidR="009E7A76">
        <w:rPr>
          <w:rFonts w:ascii="Times New Roman" w:hAnsi="Times New Roman" w:cs="Times New Roman"/>
          <w:color w:val="156082" w:themeColor="accent1"/>
        </w:rPr>
        <w:t xml:space="preserve"> estimate</w:t>
      </w:r>
      <w:r>
        <w:rPr>
          <w:rFonts w:ascii="Times New Roman" w:hAnsi="Times New Roman" w:cs="Times New Roman"/>
          <w:color w:val="156082" w:themeColor="accent1"/>
        </w:rPr>
        <w:t xml:space="preserve"> to approximate the error that simulating these draws would create. </w:t>
      </w:r>
      <w:r w:rsidR="00CF3EB1">
        <w:rPr>
          <w:rFonts w:ascii="Times New Roman" w:hAnsi="Times New Roman" w:cs="Times New Roman"/>
          <w:color w:val="156082" w:themeColor="accent1"/>
        </w:rPr>
        <w:t>We have found in previous work that t</w:t>
      </w:r>
      <w:r w:rsidR="002957F2">
        <w:rPr>
          <w:rFonts w:ascii="Times New Roman" w:hAnsi="Times New Roman" w:cs="Times New Roman"/>
          <w:color w:val="156082" w:themeColor="accent1"/>
        </w:rPr>
        <w:t xml:space="preserve">his </w:t>
      </w:r>
      <w:r w:rsidR="00CF3EB1">
        <w:rPr>
          <w:rFonts w:ascii="Times New Roman" w:hAnsi="Times New Roman" w:cs="Times New Roman"/>
          <w:color w:val="156082" w:themeColor="accent1"/>
        </w:rPr>
        <w:t xml:space="preserve">approach </w:t>
      </w:r>
      <w:r w:rsidR="002957F2">
        <w:rPr>
          <w:rFonts w:ascii="Times New Roman" w:hAnsi="Times New Roman" w:cs="Times New Roman"/>
          <w:color w:val="156082" w:themeColor="accent1"/>
        </w:rPr>
        <w:t xml:space="preserve">reduces computational burden in generating the uncertainty estimates while still closely approximating the uncertainty bounds were we to use another technique like Monte Carlo simulation. </w:t>
      </w:r>
    </w:p>
    <w:p w14:paraId="15D08104" w14:textId="77777777" w:rsidR="009E7A76" w:rsidRDefault="009E7A76">
      <w:pPr>
        <w:rPr>
          <w:rFonts w:ascii="Times New Roman" w:hAnsi="Times New Roman" w:cs="Times New Roman"/>
          <w:color w:val="156082" w:themeColor="accent1"/>
        </w:rPr>
      </w:pPr>
    </w:p>
    <w:p w14:paraId="6E84C106" w14:textId="43E139F0" w:rsidR="00137756" w:rsidRDefault="009E7A76">
      <w:pPr>
        <w:rPr>
          <w:rFonts w:ascii="Times New Roman" w:hAnsi="Times New Roman" w:cs="Times New Roman"/>
          <w:color w:val="156082" w:themeColor="accent1"/>
        </w:rPr>
      </w:pPr>
      <w:r>
        <w:rPr>
          <w:rFonts w:ascii="Times New Roman" w:hAnsi="Times New Roman" w:cs="Times New Roman"/>
          <w:color w:val="156082" w:themeColor="accent1"/>
        </w:rPr>
        <w:t xml:space="preserve">There is also uncertainty related to the exposure assessment, because a range of approaches to using NDVI were used in the included studies. However, our approach reflects the most common method used by the meta-analysis studies. Cloudy pixels were removed in our analysis. </w:t>
      </w:r>
      <w:r w:rsidR="00AC3932">
        <w:rPr>
          <w:rFonts w:ascii="Times New Roman" w:hAnsi="Times New Roman" w:cs="Times New Roman"/>
          <w:color w:val="156082" w:themeColor="accent1"/>
        </w:rPr>
        <w:t>Not all the studies in the meta-analysis mentioned how they handled clouds, but all those that did (N=5) used cloud-free images and an additional study restricted to positive values which removes cloudy images and water.</w:t>
      </w:r>
      <w:r>
        <w:rPr>
          <w:rFonts w:ascii="Times New Roman" w:hAnsi="Times New Roman" w:cs="Times New Roman"/>
          <w:color w:val="156082" w:themeColor="accent1"/>
        </w:rPr>
        <w:t xml:space="preserve"> </w:t>
      </w:r>
      <w:r w:rsidR="0080532A">
        <w:rPr>
          <w:rFonts w:ascii="Times New Roman" w:hAnsi="Times New Roman" w:cs="Times New Roman"/>
          <w:color w:val="156082" w:themeColor="accent1"/>
        </w:rPr>
        <w:t>Unfortunately, the satellite-derived NDVI estimates do not provide error estimates. The confidence bounds of the HR is the only estimate we have of error from the included studies using different NDVI definitions.</w:t>
      </w:r>
    </w:p>
    <w:p w14:paraId="20A35062" w14:textId="77777777" w:rsidR="007D1D74" w:rsidRDefault="007D1D74">
      <w:pPr>
        <w:rPr>
          <w:rFonts w:ascii="Times New Roman" w:hAnsi="Times New Roman" w:cs="Times New Roman"/>
          <w:color w:val="156082" w:themeColor="accent1"/>
        </w:rPr>
      </w:pPr>
    </w:p>
    <w:p w14:paraId="1D02094D" w14:textId="2A7FC1AF" w:rsidR="007D1D74" w:rsidRPr="00137756" w:rsidRDefault="007D1D74">
      <w:pPr>
        <w:rPr>
          <w:rFonts w:ascii="Times New Roman" w:hAnsi="Times New Roman" w:cs="Times New Roman"/>
          <w:color w:val="156082" w:themeColor="accent1"/>
        </w:rPr>
      </w:pPr>
      <w:r>
        <w:rPr>
          <w:rFonts w:ascii="Times New Roman" w:hAnsi="Times New Roman" w:cs="Times New Roman"/>
          <w:color w:val="156082" w:themeColor="accent1"/>
        </w:rPr>
        <w:t>We have rounded all reported absolute results to the nearest 100 deaths so as not to overstate the precision.</w:t>
      </w:r>
    </w:p>
    <w:p w14:paraId="1DC0DF3F" w14:textId="77777777" w:rsidR="000D4B2C" w:rsidRDefault="00EB5FDE">
      <w:pPr>
        <w:rPr>
          <w:rFonts w:ascii="Times New Roman" w:hAnsi="Times New Roman" w:cs="Times New Roman"/>
        </w:rPr>
      </w:pPr>
      <w:r w:rsidRPr="00FA2204">
        <w:rPr>
          <w:rFonts w:ascii="Times New Roman" w:hAnsi="Times New Roman" w:cs="Times New Roman"/>
        </w:rPr>
        <w:br/>
        <w:t xml:space="preserve">3. Why restrict the analysis to cities larger than 500,000 inhabitants (or the biggest one of the </w:t>
      </w:r>
      <w:proofErr w:type="gramStart"/>
      <w:r w:rsidRPr="00FA2204">
        <w:rPr>
          <w:rFonts w:ascii="Times New Roman" w:hAnsi="Times New Roman" w:cs="Times New Roman"/>
        </w:rPr>
        <w:t>country</w:t>
      </w:r>
      <w:proofErr w:type="gramEnd"/>
      <w:r w:rsidRPr="00FA2204">
        <w:rPr>
          <w:rFonts w:ascii="Times New Roman" w:hAnsi="Times New Roman" w:cs="Times New Roman"/>
        </w:rPr>
        <w:t>)? The GHS-UCDB is much more comprehensive than that and the NDVI is a global product so, unless I am missing something, nothing prevents from expanding the number of cities covered.</w:t>
      </w:r>
    </w:p>
    <w:p w14:paraId="5D3C9035" w14:textId="77777777" w:rsidR="000D4B2C" w:rsidRPr="000D4B2C" w:rsidRDefault="000D4B2C">
      <w:pPr>
        <w:rPr>
          <w:rFonts w:ascii="Times New Roman" w:hAnsi="Times New Roman" w:cs="Times New Roman"/>
          <w:color w:val="156082" w:themeColor="accent1"/>
        </w:rPr>
      </w:pPr>
    </w:p>
    <w:p w14:paraId="6BE06050" w14:textId="5F9171A1" w:rsidR="000D4B2C" w:rsidRDefault="000D4B2C">
      <w:pPr>
        <w:rPr>
          <w:rFonts w:ascii="Times New Roman" w:hAnsi="Times New Roman" w:cs="Times New Roman"/>
          <w:color w:val="156082" w:themeColor="accent1"/>
        </w:rPr>
      </w:pPr>
      <w:r w:rsidRPr="000D4B2C">
        <w:rPr>
          <w:rFonts w:ascii="Times New Roman" w:hAnsi="Times New Roman" w:cs="Times New Roman"/>
          <w:color w:val="156082" w:themeColor="accent1"/>
        </w:rPr>
        <w:t>You are correct that the GHS-UCDB contains many more cities (~10,000 cities). We restricted to cities in this way to reflect the universe of cities included in The Lancet Countdown</w:t>
      </w:r>
      <w:r w:rsidR="000D1BCB">
        <w:rPr>
          <w:rFonts w:ascii="Times New Roman" w:hAnsi="Times New Roman" w:cs="Times New Roman"/>
          <w:color w:val="156082" w:themeColor="accent1"/>
        </w:rPr>
        <w:t>’s urban greenspace metric</w:t>
      </w:r>
      <w:r w:rsidRPr="000D4B2C">
        <w:rPr>
          <w:rFonts w:ascii="Times New Roman" w:hAnsi="Times New Roman" w:cs="Times New Roman"/>
          <w:color w:val="156082" w:themeColor="accent1"/>
        </w:rPr>
        <w:t>. We have added language to be clearer about how and why the study population was chosen in the methods section:</w:t>
      </w:r>
    </w:p>
    <w:p w14:paraId="0660ED12" w14:textId="77777777" w:rsidR="004926D4" w:rsidRDefault="004926D4">
      <w:pPr>
        <w:rPr>
          <w:rFonts w:ascii="Times New Roman" w:hAnsi="Times New Roman" w:cs="Times New Roman"/>
          <w:color w:val="156082" w:themeColor="accent1"/>
        </w:rPr>
      </w:pPr>
    </w:p>
    <w:p w14:paraId="1D9485DA" w14:textId="746D3059" w:rsidR="004926D4" w:rsidRPr="000D4B2C" w:rsidRDefault="004926D4" w:rsidP="004926D4">
      <w:pPr>
        <w:ind w:left="720"/>
        <w:rPr>
          <w:rFonts w:ascii="Times New Roman" w:hAnsi="Times New Roman" w:cs="Times New Roman"/>
          <w:color w:val="156082" w:themeColor="accent1"/>
        </w:rPr>
      </w:pPr>
      <w:r w:rsidRPr="004926D4">
        <w:rPr>
          <w:rFonts w:ascii="Times New Roman" w:hAnsi="Times New Roman" w:cs="Times New Roman"/>
          <w:color w:val="156082" w:themeColor="accent1"/>
        </w:rPr>
        <w:t>“We included the 1,041 cities for which urban greenspace was estimated by the Lancet Countdown on health and climate change. The Lancet Countdown included cities if they were the most populous in their country or had over 500,000 inhabitants.”</w:t>
      </w:r>
    </w:p>
    <w:p w14:paraId="76962399" w14:textId="77777777" w:rsidR="003F45D6" w:rsidRDefault="00EB5FDE">
      <w:pPr>
        <w:rPr>
          <w:rFonts w:ascii="Times New Roman" w:hAnsi="Times New Roman" w:cs="Times New Roman"/>
        </w:rPr>
      </w:pPr>
      <w:r w:rsidRPr="00FA2204">
        <w:rPr>
          <w:rFonts w:ascii="Times New Roman" w:hAnsi="Times New Roman" w:cs="Times New Roman"/>
        </w:rPr>
        <w:br/>
        <w:t>4. It would be a nice addition to provide absolute figures in the results, i.e. in this set of cities, how many deaths have been lost/averted due to NDVI changes? At the moment only death rates are reported. Note that Eq. 3 promises attributable numbers to the reader.</w:t>
      </w:r>
    </w:p>
    <w:p w14:paraId="5C7D8C02" w14:textId="77777777" w:rsidR="003F45D6" w:rsidRDefault="003F45D6">
      <w:pPr>
        <w:rPr>
          <w:rFonts w:ascii="Times New Roman" w:hAnsi="Times New Roman" w:cs="Times New Roman"/>
        </w:rPr>
      </w:pPr>
    </w:p>
    <w:p w14:paraId="2CC189ED" w14:textId="3DE129EE" w:rsidR="003F45D6" w:rsidRDefault="003F45D6">
      <w:pPr>
        <w:rPr>
          <w:rFonts w:ascii="Times New Roman" w:hAnsi="Times New Roman" w:cs="Times New Roman"/>
          <w:color w:val="156082" w:themeColor="accent1"/>
        </w:rPr>
      </w:pPr>
      <w:r w:rsidRPr="003F45D6">
        <w:rPr>
          <w:rFonts w:ascii="Times New Roman" w:hAnsi="Times New Roman" w:cs="Times New Roman"/>
          <w:color w:val="156082" w:themeColor="accent1"/>
        </w:rPr>
        <w:t xml:space="preserve">Thank you for your comment. </w:t>
      </w:r>
      <w:r w:rsidR="003839D4">
        <w:rPr>
          <w:rFonts w:ascii="Times New Roman" w:hAnsi="Times New Roman" w:cs="Times New Roman"/>
          <w:color w:val="156082" w:themeColor="accent1"/>
        </w:rPr>
        <w:t xml:space="preserve">In response to your comment, we have added some absolute results to the main text and included absolute results in Figure 4. </w:t>
      </w:r>
    </w:p>
    <w:p w14:paraId="21320CEE" w14:textId="77777777" w:rsidR="003839D4" w:rsidRDefault="003839D4">
      <w:pPr>
        <w:rPr>
          <w:rFonts w:ascii="Times New Roman" w:hAnsi="Times New Roman" w:cs="Times New Roman"/>
          <w:color w:val="156082" w:themeColor="accent1"/>
        </w:rPr>
      </w:pPr>
    </w:p>
    <w:p w14:paraId="15C932E2" w14:textId="29001CDF" w:rsidR="003839D4"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839D4">
        <w:rPr>
          <w:rFonts w:ascii="Times New Roman" w:hAnsi="Times New Roman" w:cs="Times New Roman"/>
          <w:color w:val="156082" w:themeColor="accent1"/>
        </w:rPr>
        <w:t>In absolute terms, Eastern Asia had the largest health gains from changes in NDVI with an estimated 20,</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avoided deaths (95%CI: 13,</w:t>
      </w:r>
      <w:r w:rsidR="007F194C">
        <w:rPr>
          <w:rFonts w:ascii="Times New Roman" w:hAnsi="Times New Roman" w:cs="Times New Roman"/>
          <w:color w:val="156082" w:themeColor="accent1"/>
        </w:rPr>
        <w:t>300</w:t>
      </w:r>
      <w:r w:rsidRPr="003839D4">
        <w:rPr>
          <w:rFonts w:ascii="Times New Roman" w:hAnsi="Times New Roman" w:cs="Times New Roman"/>
          <w:color w:val="156082" w:themeColor="accent1"/>
        </w:rPr>
        <w:t>, 36,</w:t>
      </w:r>
      <w:r w:rsidR="007F194C">
        <w:rPr>
          <w:rFonts w:ascii="Times New Roman" w:hAnsi="Times New Roman" w:cs="Times New Roman"/>
          <w:color w:val="156082" w:themeColor="accent1"/>
        </w:rPr>
        <w:t>100</w:t>
      </w:r>
      <w:r w:rsidRPr="003839D4">
        <w:rPr>
          <w:rFonts w:ascii="Times New Roman" w:hAnsi="Times New Roman" w:cs="Times New Roman"/>
          <w:color w:val="156082" w:themeColor="accent1"/>
        </w:rPr>
        <w:t>) across all cities. Sub-Saharan Africa has the greatest health burden from urban greenspace changes, with a total of 9,1</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more deaths (95% CI: </w:t>
      </w:r>
      <w:r w:rsidR="007F194C">
        <w:rPr>
          <w:rFonts w:ascii="Times New Roman" w:hAnsi="Times New Roman" w:cs="Times New Roman"/>
          <w:color w:val="156082" w:themeColor="accent1"/>
        </w:rPr>
        <w:t>6,000</w:t>
      </w:r>
      <w:r w:rsidRPr="003839D4">
        <w:rPr>
          <w:rFonts w:ascii="Times New Roman" w:hAnsi="Times New Roman" w:cs="Times New Roman"/>
          <w:color w:val="156082" w:themeColor="accent1"/>
        </w:rPr>
        <w:t>, 15</w:t>
      </w:r>
      <w:r w:rsidR="007F194C">
        <w:rPr>
          <w:rFonts w:ascii="Times New Roman" w:hAnsi="Times New Roman" w:cs="Times New Roman"/>
          <w:color w:val="156082" w:themeColor="accent1"/>
        </w:rPr>
        <w:t>,800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p>
    <w:p w14:paraId="2EB18978" w14:textId="77777777" w:rsidR="007F194C" w:rsidRDefault="007F194C" w:rsidP="003839D4">
      <w:pPr>
        <w:ind w:left="720"/>
        <w:rPr>
          <w:rFonts w:ascii="Times New Roman" w:hAnsi="Times New Roman" w:cs="Times New Roman"/>
          <w:color w:val="156082" w:themeColor="accent1"/>
        </w:rPr>
      </w:pPr>
    </w:p>
    <w:p w14:paraId="583C5C84" w14:textId="68A3AEB3" w:rsidR="003839D4" w:rsidRPr="003F45D6"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839D4">
        <w:rPr>
          <w:rFonts w:ascii="Times New Roman" w:hAnsi="Times New Roman" w:cs="Times New Roman"/>
          <w:color w:val="156082" w:themeColor="accent1"/>
        </w:rPr>
        <w:t>In absolute terms, there was an estimated 3,3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fewer (95% CI: 2</w:t>
      </w:r>
      <w:r w:rsidR="007F194C">
        <w:rPr>
          <w:rFonts w:ascii="Times New Roman" w:hAnsi="Times New Roman" w:cs="Times New Roman"/>
          <w:color w:val="156082" w:themeColor="accent1"/>
        </w:rPr>
        <w:t>5</w:t>
      </w:r>
      <w:r w:rsidRPr="003839D4">
        <w:rPr>
          <w:rFonts w:ascii="Times New Roman" w:hAnsi="Times New Roman" w:cs="Times New Roman"/>
          <w:color w:val="156082" w:themeColor="accent1"/>
        </w:rPr>
        <w:t>,</w:t>
      </w:r>
      <w:r w:rsidR="007F194C">
        <w:rPr>
          <w:rFonts w:ascii="Times New Roman" w:hAnsi="Times New Roman" w:cs="Times New Roman"/>
          <w:color w:val="156082" w:themeColor="accent1"/>
        </w:rPr>
        <w:t>000</w:t>
      </w:r>
      <w:r w:rsidRPr="003839D4">
        <w:rPr>
          <w:rFonts w:ascii="Times New Roman" w:hAnsi="Times New Roman" w:cs="Times New Roman"/>
          <w:color w:val="156082" w:themeColor="accent1"/>
        </w:rPr>
        <w:t xml:space="preserve"> fewer- 16,</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more) greenspace-associated deaths globally. Continental cities had the greatest reductions, with an estimated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(95% CI: 7,30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fewer deaths, while tropical cities had the greatest increases (17,3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95% CI: 11,30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29,8</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p>
    <w:p w14:paraId="0DCBEA55" w14:textId="6602A11A" w:rsidR="00BE19BC" w:rsidRDefault="00EB5FDE">
      <w:pPr>
        <w:rPr>
          <w:rFonts w:ascii="Times New Roman" w:hAnsi="Times New Roman" w:cs="Times New Roman"/>
        </w:rPr>
      </w:pPr>
      <w:r w:rsidRPr="00FA2204">
        <w:rPr>
          <w:rFonts w:ascii="Times New Roman" w:hAnsi="Times New Roman" w:cs="Times New Roman"/>
        </w:rPr>
        <w:br/>
        <w:t>## Minor</w:t>
      </w:r>
      <w:r w:rsidRPr="00FA2204">
        <w:rPr>
          <w:rFonts w:ascii="Times New Roman" w:hAnsi="Times New Roman" w:cs="Times New Roman"/>
        </w:rPr>
        <w:br/>
        <w:t>- 112: "Joint Research Commission" is actually the "Joint Research Centre"</w:t>
      </w:r>
    </w:p>
    <w:p w14:paraId="319D1D89" w14:textId="77777777" w:rsidR="005D6127" w:rsidRDefault="005D6127">
      <w:pPr>
        <w:rPr>
          <w:rFonts w:ascii="Times New Roman" w:hAnsi="Times New Roman" w:cs="Times New Roman"/>
          <w:color w:val="156082" w:themeColor="accent1"/>
        </w:rPr>
      </w:pPr>
    </w:p>
    <w:p w14:paraId="48926601" w14:textId="7F5D1936" w:rsidR="00BE19BC" w:rsidRPr="00BE19BC" w:rsidRDefault="00BE19BC">
      <w:pPr>
        <w:rPr>
          <w:rFonts w:ascii="Times New Roman" w:hAnsi="Times New Roman" w:cs="Times New Roman"/>
          <w:color w:val="156082" w:themeColor="accent1"/>
        </w:rPr>
      </w:pPr>
      <w:r w:rsidRPr="00BE19BC">
        <w:rPr>
          <w:rFonts w:ascii="Times New Roman" w:hAnsi="Times New Roman" w:cs="Times New Roman"/>
          <w:color w:val="156082" w:themeColor="accent1"/>
        </w:rPr>
        <w:t>Thank you for catching this. We have updated the text to reflect this edit.</w:t>
      </w:r>
    </w:p>
    <w:p w14:paraId="4A3C1D04" w14:textId="77777777" w:rsidR="005D6127" w:rsidRDefault="00EB5FDE">
      <w:pPr>
        <w:rPr>
          <w:rFonts w:ascii="Times New Roman" w:hAnsi="Times New Roman" w:cs="Times New Roman"/>
        </w:rPr>
      </w:pPr>
      <w:r w:rsidRPr="00FA2204">
        <w:rPr>
          <w:rFonts w:ascii="Times New Roman" w:hAnsi="Times New Roman" w:cs="Times New Roman"/>
        </w:rPr>
        <w:br/>
        <w:t>- I think the title of the paper is slightly misleading and should indicate that the paper looks at changes in NDVI. "A quantitative health impact assessment" promises a more expanded assessment than what is done in the paper.</w:t>
      </w:r>
    </w:p>
    <w:p w14:paraId="7EE845EE" w14:textId="77777777" w:rsidR="005D6127" w:rsidRDefault="005D6127">
      <w:pPr>
        <w:rPr>
          <w:rFonts w:ascii="Times New Roman" w:hAnsi="Times New Roman" w:cs="Times New Roman"/>
        </w:rPr>
      </w:pPr>
    </w:p>
    <w:p w14:paraId="4D0F1525" w14:textId="683D345A" w:rsidR="005D6127" w:rsidRPr="005D6127" w:rsidRDefault="005D6127">
      <w:pPr>
        <w:rPr>
          <w:rFonts w:ascii="Times New Roman" w:hAnsi="Times New Roman" w:cs="Times New Roman"/>
          <w:color w:val="156082" w:themeColor="accent1"/>
        </w:rPr>
      </w:pPr>
      <w:r w:rsidRPr="005D6127">
        <w:rPr>
          <w:rFonts w:ascii="Times New Roman" w:hAnsi="Times New Roman" w:cs="Times New Roman"/>
          <w:color w:val="156082" w:themeColor="accent1"/>
        </w:rPr>
        <w:t>Thank you for your comment. We have updated the study title to: “A health impact assessment of changes in NDVI on all-cause mortality across 1,041 global cities”</w:t>
      </w:r>
    </w:p>
    <w:p w14:paraId="6199840F" w14:textId="77777777" w:rsidR="00B72B4B" w:rsidRPr="00B72B4B" w:rsidRDefault="00EB5FDE">
      <w:pPr>
        <w:rPr>
          <w:rFonts w:ascii="Times New Roman" w:hAnsi="Times New Roman" w:cs="Times New Roman"/>
          <w:highlight w:val="yellow"/>
        </w:rPr>
      </w:pPr>
      <w:r w:rsidRPr="00FA2204">
        <w:rPr>
          <w:rFonts w:ascii="Times New Roman" w:hAnsi="Times New Roman" w:cs="Times New Roman"/>
        </w:rPr>
        <w:br/>
      </w:r>
      <w:r w:rsidRPr="00D91AC6">
        <w:rPr>
          <w:rFonts w:ascii="Times New Roman" w:hAnsi="Times New Roman" w:cs="Times New Roman"/>
        </w:rPr>
        <w:t xml:space="preserve">- The figures are a bit difficult to read and I suspect they would be difficult to </w:t>
      </w:r>
      <w:proofErr w:type="spellStart"/>
      <w:r w:rsidRPr="00D91AC6">
        <w:rPr>
          <w:rFonts w:ascii="Times New Roman" w:hAnsi="Times New Roman" w:cs="Times New Roman"/>
        </w:rPr>
        <w:t>analyse</w:t>
      </w:r>
      <w:proofErr w:type="spellEnd"/>
      <w:r w:rsidRPr="00D91AC6">
        <w:rPr>
          <w:rFonts w:ascii="Times New Roman" w:hAnsi="Times New Roman" w:cs="Times New Roman"/>
        </w:rPr>
        <w:t xml:space="preserve"> for someone with </w:t>
      </w:r>
      <w:proofErr w:type="spellStart"/>
      <w:r w:rsidRPr="00D91AC6">
        <w:rPr>
          <w:rFonts w:ascii="Times New Roman" w:hAnsi="Times New Roman" w:cs="Times New Roman"/>
        </w:rPr>
        <w:t>colour</w:t>
      </w:r>
      <w:proofErr w:type="spellEnd"/>
      <w:r w:rsidRPr="00D91AC6">
        <w:rPr>
          <w:rFonts w:ascii="Times New Roman" w:hAnsi="Times New Roman" w:cs="Times New Roman"/>
        </w:rPr>
        <w:t>-blindness. I would suggest thinner and fainter lines for border in Figure 2 and boxplots in figure 3, with perhaps slightly enhanced points.</w:t>
      </w:r>
    </w:p>
    <w:p w14:paraId="02DD2ABE" w14:textId="77777777" w:rsidR="006F1C8A" w:rsidRPr="006F1C8A" w:rsidRDefault="006F1C8A">
      <w:pPr>
        <w:rPr>
          <w:rFonts w:ascii="Times New Roman" w:hAnsi="Times New Roman" w:cs="Times New Roman"/>
          <w:color w:val="156082" w:themeColor="accent1"/>
          <w:highlight w:val="yellow"/>
        </w:rPr>
      </w:pPr>
    </w:p>
    <w:p w14:paraId="60CC32CA" w14:textId="14C55EF4" w:rsidR="00D91AC6" w:rsidRDefault="006F1C8A" w:rsidP="00D91AC6">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Thank you for your suggestions, we have updated </w:t>
      </w:r>
      <w:r w:rsidR="00D91AC6">
        <w:rPr>
          <w:rFonts w:ascii="Times New Roman" w:hAnsi="Times New Roman" w:cs="Times New Roman"/>
          <w:color w:val="156082" w:themeColor="accent1"/>
        </w:rPr>
        <w:t xml:space="preserve">the borders of the maps and boxplots in </w:t>
      </w:r>
      <w:r w:rsidRPr="006F1C8A">
        <w:rPr>
          <w:rFonts w:ascii="Times New Roman" w:hAnsi="Times New Roman" w:cs="Times New Roman"/>
          <w:color w:val="156082" w:themeColor="accent1"/>
        </w:rPr>
        <w:t xml:space="preserve">Figures 2, 3, and 4 </w:t>
      </w:r>
      <w:r w:rsidR="00D91AC6">
        <w:rPr>
          <w:rFonts w:ascii="Times New Roman" w:hAnsi="Times New Roman" w:cs="Times New Roman"/>
          <w:color w:val="156082" w:themeColor="accent1"/>
        </w:rPr>
        <w:t xml:space="preserve">and increased the point sizes in </w:t>
      </w:r>
      <w:r w:rsidRPr="006F1C8A">
        <w:rPr>
          <w:rFonts w:ascii="Times New Roman" w:hAnsi="Times New Roman" w:cs="Times New Roman"/>
          <w:color w:val="156082" w:themeColor="accent1"/>
        </w:rPr>
        <w:t>Figures 3 and 4</w:t>
      </w:r>
      <w:r w:rsidR="00D91AC6">
        <w:rPr>
          <w:rFonts w:ascii="Times New Roman" w:hAnsi="Times New Roman" w:cs="Times New Roman"/>
          <w:color w:val="156082" w:themeColor="accent1"/>
        </w:rPr>
        <w:t>.</w:t>
      </w:r>
    </w:p>
    <w:p w14:paraId="5C898954" w14:textId="34DB6C08" w:rsidR="00D91AC6" w:rsidRPr="00B72B4B" w:rsidRDefault="006F1C8A" w:rsidP="00D91AC6">
      <w:pPr>
        <w:rPr>
          <w:rFonts w:ascii="Times New Roman" w:hAnsi="Times New Roman" w:cs="Times New Roman"/>
        </w:rPr>
      </w:pPr>
      <w:r w:rsidRPr="006F1C8A">
        <w:rPr>
          <w:rFonts w:ascii="Times New Roman" w:hAnsi="Times New Roman" w:cs="Times New Roman"/>
          <w:color w:val="156082" w:themeColor="accent1"/>
        </w:rPr>
        <w:t xml:space="preserve"> </w:t>
      </w:r>
    </w:p>
    <w:p w14:paraId="1E066F01" w14:textId="016D437B" w:rsidR="00C351E5" w:rsidRDefault="00EB5FDE">
      <w:pPr>
        <w:rPr>
          <w:rFonts w:ascii="Times New Roman" w:hAnsi="Times New Roman" w:cs="Times New Roman"/>
        </w:rPr>
      </w:pPr>
      <w:r w:rsidRPr="003E6F43">
        <w:rPr>
          <w:rFonts w:ascii="Times New Roman" w:hAnsi="Times New Roman" w:cs="Times New Roman"/>
        </w:rPr>
        <w:t>- Similarly, I would suggest reordering the regions in Figure 3, so that regions from the same continent are next to each other. Another ordering could be by "average latitude" or something like that.</w:t>
      </w:r>
    </w:p>
    <w:p w14:paraId="246CE679" w14:textId="77777777" w:rsidR="006F1C8A" w:rsidRDefault="006F1C8A">
      <w:pPr>
        <w:rPr>
          <w:rFonts w:ascii="Times New Roman" w:hAnsi="Times New Roman" w:cs="Times New Roman"/>
        </w:rPr>
      </w:pPr>
    </w:p>
    <w:p w14:paraId="2409564E" w14:textId="69DB5B7C" w:rsidR="006F1C8A" w:rsidRPr="006F1C8A" w:rsidRDefault="006F1C8A">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We have reordered Figure 3 and the regional graphs of Figure 5 to be arranged by average latitude per your suggestion. </w:t>
      </w:r>
    </w:p>
    <w:p w14:paraId="059547AC" w14:textId="77777777" w:rsidR="00EB5FDE" w:rsidRPr="00FA2204" w:rsidRDefault="00EB5FDE">
      <w:pPr>
        <w:rPr>
          <w:rFonts w:ascii="Times New Roman" w:hAnsi="Times New Roman" w:cs="Times New Roman"/>
        </w:rPr>
      </w:pPr>
    </w:p>
    <w:sectPr w:rsidR="00EB5FDE" w:rsidRPr="00FA2204" w:rsidSect="006104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1BE7A" w14:textId="77777777" w:rsidR="00F33647" w:rsidRDefault="00F33647" w:rsidP="003E5C21">
      <w:r>
        <w:separator/>
      </w:r>
    </w:p>
  </w:endnote>
  <w:endnote w:type="continuationSeparator" w:id="0">
    <w:p w14:paraId="1955E71F" w14:textId="77777777" w:rsidR="00F33647" w:rsidRDefault="00F33647" w:rsidP="003E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6EC76" w14:textId="77777777" w:rsidR="00F33647" w:rsidRDefault="00F33647" w:rsidP="003E5C21">
      <w:r>
        <w:separator/>
      </w:r>
    </w:p>
  </w:footnote>
  <w:footnote w:type="continuationSeparator" w:id="0">
    <w:p w14:paraId="74681045" w14:textId="77777777" w:rsidR="00F33647" w:rsidRDefault="00F33647" w:rsidP="003E5C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A40"/>
    <w:multiLevelType w:val="hybridMultilevel"/>
    <w:tmpl w:val="8B2450FE"/>
    <w:lvl w:ilvl="0" w:tplc="FFFFFFFF">
      <w:start w:val="1"/>
      <w:numFmt w:val="decimal"/>
      <w:lvlText w:val="%1."/>
      <w:lvlJc w:val="left"/>
      <w:pPr>
        <w:ind w:left="720" w:hanging="360"/>
      </w:pPr>
      <w:rPr>
        <w:rFonts w:hint="default"/>
      </w:rPr>
    </w:lvl>
    <w:lvl w:ilvl="1" w:tplc="FE78DCFA">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72F5A"/>
    <w:multiLevelType w:val="hybridMultilevel"/>
    <w:tmpl w:val="03CE6B42"/>
    <w:lvl w:ilvl="0" w:tplc="FE78DCFA">
      <w:start w:val="1"/>
      <w:numFmt w:val="decimal"/>
      <w:lvlText w:val="%1."/>
      <w:lvlJc w:val="left"/>
      <w:pPr>
        <w:ind w:left="720" w:hanging="360"/>
      </w:pPr>
      <w:rPr>
        <w:rFonts w:hint="default"/>
      </w:rPr>
    </w:lvl>
    <w:lvl w:ilvl="1" w:tplc="253E2908">
      <w:start w:val="3"/>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A5CFB"/>
    <w:multiLevelType w:val="hybridMultilevel"/>
    <w:tmpl w:val="ABA8DC92"/>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F21ED"/>
    <w:multiLevelType w:val="hybridMultilevel"/>
    <w:tmpl w:val="81F29A28"/>
    <w:lvl w:ilvl="0" w:tplc="FE78DC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F5F79"/>
    <w:multiLevelType w:val="hybridMultilevel"/>
    <w:tmpl w:val="8C1A3E8C"/>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259FB"/>
    <w:multiLevelType w:val="multilevel"/>
    <w:tmpl w:val="93F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185494">
    <w:abstractNumId w:val="1"/>
  </w:num>
  <w:num w:numId="2" w16cid:durableId="1692494193">
    <w:abstractNumId w:val="2"/>
  </w:num>
  <w:num w:numId="3" w16cid:durableId="2131892467">
    <w:abstractNumId w:val="4"/>
  </w:num>
  <w:num w:numId="4" w16cid:durableId="2069306929">
    <w:abstractNumId w:val="3"/>
  </w:num>
  <w:num w:numId="5" w16cid:durableId="248542458">
    <w:abstractNumId w:val="0"/>
  </w:num>
  <w:num w:numId="6" w16cid:durableId="911279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E"/>
    <w:rsid w:val="000257A7"/>
    <w:rsid w:val="00026B47"/>
    <w:rsid w:val="00061B68"/>
    <w:rsid w:val="00075A9B"/>
    <w:rsid w:val="00092AEA"/>
    <w:rsid w:val="000B3A77"/>
    <w:rsid w:val="000B6786"/>
    <w:rsid w:val="000D1BCB"/>
    <w:rsid w:val="000D4B2C"/>
    <w:rsid w:val="0011382F"/>
    <w:rsid w:val="00120DE0"/>
    <w:rsid w:val="00127E40"/>
    <w:rsid w:val="00137756"/>
    <w:rsid w:val="001412AD"/>
    <w:rsid w:val="00147428"/>
    <w:rsid w:val="00150438"/>
    <w:rsid w:val="0017376A"/>
    <w:rsid w:val="001D4A41"/>
    <w:rsid w:val="0020576C"/>
    <w:rsid w:val="00207DC2"/>
    <w:rsid w:val="00213314"/>
    <w:rsid w:val="00215A8E"/>
    <w:rsid w:val="00235FB4"/>
    <w:rsid w:val="00264DD6"/>
    <w:rsid w:val="00265C6D"/>
    <w:rsid w:val="00291490"/>
    <w:rsid w:val="00292FF9"/>
    <w:rsid w:val="002957F2"/>
    <w:rsid w:val="00297B81"/>
    <w:rsid w:val="002C674F"/>
    <w:rsid w:val="002D2B78"/>
    <w:rsid w:val="002F0B55"/>
    <w:rsid w:val="002F6FA7"/>
    <w:rsid w:val="0031287B"/>
    <w:rsid w:val="00331E89"/>
    <w:rsid w:val="00342FBA"/>
    <w:rsid w:val="003444B4"/>
    <w:rsid w:val="00345FB5"/>
    <w:rsid w:val="003573E7"/>
    <w:rsid w:val="00364E74"/>
    <w:rsid w:val="00372164"/>
    <w:rsid w:val="00381F18"/>
    <w:rsid w:val="003839D4"/>
    <w:rsid w:val="003933D2"/>
    <w:rsid w:val="003955E0"/>
    <w:rsid w:val="003B32CD"/>
    <w:rsid w:val="003D60F5"/>
    <w:rsid w:val="003E586B"/>
    <w:rsid w:val="003E5C21"/>
    <w:rsid w:val="003E6F43"/>
    <w:rsid w:val="003F45D6"/>
    <w:rsid w:val="004016F1"/>
    <w:rsid w:val="00411781"/>
    <w:rsid w:val="00420118"/>
    <w:rsid w:val="00434E40"/>
    <w:rsid w:val="00436B11"/>
    <w:rsid w:val="004567F1"/>
    <w:rsid w:val="00462D50"/>
    <w:rsid w:val="004715AB"/>
    <w:rsid w:val="004926D4"/>
    <w:rsid w:val="00497C9E"/>
    <w:rsid w:val="004C2D2B"/>
    <w:rsid w:val="004C6F1A"/>
    <w:rsid w:val="004F111A"/>
    <w:rsid w:val="004F6CB8"/>
    <w:rsid w:val="00531B8C"/>
    <w:rsid w:val="005409FF"/>
    <w:rsid w:val="00572679"/>
    <w:rsid w:val="00577674"/>
    <w:rsid w:val="00585B84"/>
    <w:rsid w:val="005917AC"/>
    <w:rsid w:val="005A1336"/>
    <w:rsid w:val="005C7693"/>
    <w:rsid w:val="005D6127"/>
    <w:rsid w:val="005D757E"/>
    <w:rsid w:val="005E5CAD"/>
    <w:rsid w:val="005E6E36"/>
    <w:rsid w:val="005F5839"/>
    <w:rsid w:val="0060740B"/>
    <w:rsid w:val="006104A1"/>
    <w:rsid w:val="006263C5"/>
    <w:rsid w:val="00631A4B"/>
    <w:rsid w:val="006777AE"/>
    <w:rsid w:val="00683741"/>
    <w:rsid w:val="0069779C"/>
    <w:rsid w:val="006B0D4F"/>
    <w:rsid w:val="006B1379"/>
    <w:rsid w:val="006C4BB0"/>
    <w:rsid w:val="006D2075"/>
    <w:rsid w:val="006E4AE7"/>
    <w:rsid w:val="006F1C8A"/>
    <w:rsid w:val="006F2886"/>
    <w:rsid w:val="0071262A"/>
    <w:rsid w:val="00747B7B"/>
    <w:rsid w:val="00751F29"/>
    <w:rsid w:val="00752059"/>
    <w:rsid w:val="00754AC6"/>
    <w:rsid w:val="007654FD"/>
    <w:rsid w:val="0076720C"/>
    <w:rsid w:val="007D1D74"/>
    <w:rsid w:val="007E5812"/>
    <w:rsid w:val="007F194C"/>
    <w:rsid w:val="00800376"/>
    <w:rsid w:val="0080532A"/>
    <w:rsid w:val="008235EC"/>
    <w:rsid w:val="008603CC"/>
    <w:rsid w:val="00876BAE"/>
    <w:rsid w:val="00886838"/>
    <w:rsid w:val="0089332E"/>
    <w:rsid w:val="00893912"/>
    <w:rsid w:val="008B30C2"/>
    <w:rsid w:val="008C0EBA"/>
    <w:rsid w:val="008C7D67"/>
    <w:rsid w:val="008D4A14"/>
    <w:rsid w:val="008D50C0"/>
    <w:rsid w:val="008F30E2"/>
    <w:rsid w:val="008F73D6"/>
    <w:rsid w:val="009049F5"/>
    <w:rsid w:val="009229EC"/>
    <w:rsid w:val="00935FF5"/>
    <w:rsid w:val="0093766D"/>
    <w:rsid w:val="00944096"/>
    <w:rsid w:val="00961FAB"/>
    <w:rsid w:val="00962991"/>
    <w:rsid w:val="009737E9"/>
    <w:rsid w:val="00985C7A"/>
    <w:rsid w:val="009863C8"/>
    <w:rsid w:val="00994F5A"/>
    <w:rsid w:val="009C309C"/>
    <w:rsid w:val="009C35DC"/>
    <w:rsid w:val="009E7A76"/>
    <w:rsid w:val="00A000A3"/>
    <w:rsid w:val="00A0044B"/>
    <w:rsid w:val="00A141AD"/>
    <w:rsid w:val="00A20E6E"/>
    <w:rsid w:val="00A22F42"/>
    <w:rsid w:val="00A239A7"/>
    <w:rsid w:val="00A30749"/>
    <w:rsid w:val="00A501A2"/>
    <w:rsid w:val="00A56EFF"/>
    <w:rsid w:val="00A64264"/>
    <w:rsid w:val="00A76128"/>
    <w:rsid w:val="00A84835"/>
    <w:rsid w:val="00A84DCE"/>
    <w:rsid w:val="00A9109F"/>
    <w:rsid w:val="00AC14AD"/>
    <w:rsid w:val="00AC3932"/>
    <w:rsid w:val="00AF406A"/>
    <w:rsid w:val="00B0510B"/>
    <w:rsid w:val="00B11538"/>
    <w:rsid w:val="00B32BB1"/>
    <w:rsid w:val="00B65877"/>
    <w:rsid w:val="00B66A9C"/>
    <w:rsid w:val="00B72B4B"/>
    <w:rsid w:val="00B741F8"/>
    <w:rsid w:val="00BA3DCC"/>
    <w:rsid w:val="00BB7C39"/>
    <w:rsid w:val="00BC2650"/>
    <w:rsid w:val="00BE09E6"/>
    <w:rsid w:val="00BE19BC"/>
    <w:rsid w:val="00C17745"/>
    <w:rsid w:val="00C21B4C"/>
    <w:rsid w:val="00C25BBF"/>
    <w:rsid w:val="00C351E5"/>
    <w:rsid w:val="00C402D7"/>
    <w:rsid w:val="00C4046C"/>
    <w:rsid w:val="00C550DE"/>
    <w:rsid w:val="00C75B6B"/>
    <w:rsid w:val="00C97CA0"/>
    <w:rsid w:val="00CB0A2C"/>
    <w:rsid w:val="00CC49A7"/>
    <w:rsid w:val="00CD6360"/>
    <w:rsid w:val="00CF1818"/>
    <w:rsid w:val="00CF3EB1"/>
    <w:rsid w:val="00D11967"/>
    <w:rsid w:val="00D15A3B"/>
    <w:rsid w:val="00D1788F"/>
    <w:rsid w:val="00D35DF9"/>
    <w:rsid w:val="00D545A5"/>
    <w:rsid w:val="00D673CF"/>
    <w:rsid w:val="00D75E67"/>
    <w:rsid w:val="00D76458"/>
    <w:rsid w:val="00D85701"/>
    <w:rsid w:val="00D9171F"/>
    <w:rsid w:val="00D91AC6"/>
    <w:rsid w:val="00DA39FB"/>
    <w:rsid w:val="00DE4072"/>
    <w:rsid w:val="00DE6BB0"/>
    <w:rsid w:val="00E0418F"/>
    <w:rsid w:val="00E40911"/>
    <w:rsid w:val="00E52AB5"/>
    <w:rsid w:val="00E733C0"/>
    <w:rsid w:val="00E9089E"/>
    <w:rsid w:val="00EA2FEF"/>
    <w:rsid w:val="00EB5FDE"/>
    <w:rsid w:val="00ED63E8"/>
    <w:rsid w:val="00EE269A"/>
    <w:rsid w:val="00F05286"/>
    <w:rsid w:val="00F16E11"/>
    <w:rsid w:val="00F2699E"/>
    <w:rsid w:val="00F32972"/>
    <w:rsid w:val="00F33647"/>
    <w:rsid w:val="00F4087A"/>
    <w:rsid w:val="00F46C55"/>
    <w:rsid w:val="00F51A45"/>
    <w:rsid w:val="00F5507D"/>
    <w:rsid w:val="00F72D42"/>
    <w:rsid w:val="00F85465"/>
    <w:rsid w:val="00F85757"/>
    <w:rsid w:val="00F85E27"/>
    <w:rsid w:val="00FA2204"/>
    <w:rsid w:val="00FA64FB"/>
    <w:rsid w:val="00FB27B4"/>
    <w:rsid w:val="00FC39FF"/>
    <w:rsid w:val="00FD0291"/>
    <w:rsid w:val="00FD3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A5D1"/>
  <w15:chartTrackingRefBased/>
  <w15:docId w15:val="{3C2FA2CB-F3C2-054A-8FA1-18395B4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DE"/>
    <w:rPr>
      <w:rFonts w:eastAsiaTheme="majorEastAsia" w:cstheme="majorBidi"/>
      <w:color w:val="272727" w:themeColor="text1" w:themeTint="D8"/>
    </w:rPr>
  </w:style>
  <w:style w:type="paragraph" w:styleId="Title">
    <w:name w:val="Title"/>
    <w:basedOn w:val="Normal"/>
    <w:next w:val="Normal"/>
    <w:link w:val="TitleChar"/>
    <w:uiPriority w:val="10"/>
    <w:qFormat/>
    <w:rsid w:val="00EB5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FDE"/>
    <w:rPr>
      <w:i/>
      <w:iCs/>
      <w:color w:val="404040" w:themeColor="text1" w:themeTint="BF"/>
    </w:rPr>
  </w:style>
  <w:style w:type="paragraph" w:styleId="ListParagraph">
    <w:name w:val="List Paragraph"/>
    <w:basedOn w:val="Normal"/>
    <w:uiPriority w:val="34"/>
    <w:qFormat/>
    <w:rsid w:val="00EB5FDE"/>
    <w:pPr>
      <w:ind w:left="720"/>
      <w:contextualSpacing/>
    </w:pPr>
  </w:style>
  <w:style w:type="character" w:styleId="IntenseEmphasis">
    <w:name w:val="Intense Emphasis"/>
    <w:basedOn w:val="DefaultParagraphFont"/>
    <w:uiPriority w:val="21"/>
    <w:qFormat/>
    <w:rsid w:val="00EB5FDE"/>
    <w:rPr>
      <w:i/>
      <w:iCs/>
      <w:color w:val="0F4761" w:themeColor="accent1" w:themeShade="BF"/>
    </w:rPr>
  </w:style>
  <w:style w:type="paragraph" w:styleId="IntenseQuote">
    <w:name w:val="Intense Quote"/>
    <w:basedOn w:val="Normal"/>
    <w:next w:val="Normal"/>
    <w:link w:val="IntenseQuoteChar"/>
    <w:uiPriority w:val="30"/>
    <w:qFormat/>
    <w:rsid w:val="00EB5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DE"/>
    <w:rPr>
      <w:i/>
      <w:iCs/>
      <w:color w:val="0F4761" w:themeColor="accent1" w:themeShade="BF"/>
    </w:rPr>
  </w:style>
  <w:style w:type="character" w:styleId="IntenseReference">
    <w:name w:val="Intense Reference"/>
    <w:basedOn w:val="DefaultParagraphFont"/>
    <w:uiPriority w:val="32"/>
    <w:qFormat/>
    <w:rsid w:val="00EB5FDE"/>
    <w:rPr>
      <w:b/>
      <w:bCs/>
      <w:smallCaps/>
      <w:color w:val="0F4761" w:themeColor="accent1" w:themeShade="BF"/>
      <w:spacing w:val="5"/>
    </w:rPr>
  </w:style>
  <w:style w:type="paragraph" w:styleId="Bibliography">
    <w:name w:val="Bibliography"/>
    <w:basedOn w:val="Normal"/>
    <w:next w:val="Normal"/>
    <w:uiPriority w:val="37"/>
    <w:semiHidden/>
    <w:unhideWhenUsed/>
    <w:rsid w:val="00292FF9"/>
  </w:style>
  <w:style w:type="character" w:styleId="Hyperlink">
    <w:name w:val="Hyperlink"/>
    <w:basedOn w:val="DefaultParagraphFont"/>
    <w:uiPriority w:val="99"/>
    <w:unhideWhenUsed/>
    <w:rsid w:val="00292FF9"/>
    <w:rPr>
      <w:color w:val="467886" w:themeColor="hyperlink"/>
      <w:u w:val="single"/>
    </w:rPr>
  </w:style>
  <w:style w:type="character" w:styleId="UnresolvedMention">
    <w:name w:val="Unresolved Mention"/>
    <w:basedOn w:val="DefaultParagraphFont"/>
    <w:uiPriority w:val="99"/>
    <w:semiHidden/>
    <w:unhideWhenUsed/>
    <w:rsid w:val="00292FF9"/>
    <w:rPr>
      <w:color w:val="605E5C"/>
      <w:shd w:val="clear" w:color="auto" w:fill="E1DFDD"/>
    </w:rPr>
  </w:style>
  <w:style w:type="table" w:styleId="TableGrid">
    <w:name w:val="Table Grid"/>
    <w:basedOn w:val="TableNormal"/>
    <w:uiPriority w:val="39"/>
    <w:rsid w:val="00F55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3741"/>
    <w:rPr>
      <w:sz w:val="16"/>
      <w:szCs w:val="16"/>
    </w:rPr>
  </w:style>
  <w:style w:type="paragraph" w:styleId="CommentText">
    <w:name w:val="annotation text"/>
    <w:basedOn w:val="Normal"/>
    <w:link w:val="CommentTextChar"/>
    <w:uiPriority w:val="99"/>
    <w:semiHidden/>
    <w:unhideWhenUsed/>
    <w:rsid w:val="00683741"/>
    <w:rPr>
      <w:sz w:val="20"/>
      <w:szCs w:val="20"/>
    </w:rPr>
  </w:style>
  <w:style w:type="character" w:customStyle="1" w:styleId="CommentTextChar">
    <w:name w:val="Comment Text Char"/>
    <w:basedOn w:val="DefaultParagraphFont"/>
    <w:link w:val="CommentText"/>
    <w:uiPriority w:val="99"/>
    <w:semiHidden/>
    <w:rsid w:val="00683741"/>
    <w:rPr>
      <w:sz w:val="20"/>
      <w:szCs w:val="20"/>
    </w:rPr>
  </w:style>
  <w:style w:type="paragraph" w:styleId="CommentSubject">
    <w:name w:val="annotation subject"/>
    <w:basedOn w:val="CommentText"/>
    <w:next w:val="CommentText"/>
    <w:link w:val="CommentSubjectChar"/>
    <w:uiPriority w:val="99"/>
    <w:semiHidden/>
    <w:unhideWhenUsed/>
    <w:rsid w:val="00683741"/>
    <w:rPr>
      <w:b/>
      <w:bCs/>
    </w:rPr>
  </w:style>
  <w:style w:type="character" w:customStyle="1" w:styleId="CommentSubjectChar">
    <w:name w:val="Comment Subject Char"/>
    <w:basedOn w:val="CommentTextChar"/>
    <w:link w:val="CommentSubject"/>
    <w:uiPriority w:val="99"/>
    <w:semiHidden/>
    <w:rsid w:val="00683741"/>
    <w:rPr>
      <w:b/>
      <w:bCs/>
      <w:sz w:val="20"/>
      <w:szCs w:val="20"/>
    </w:rPr>
  </w:style>
  <w:style w:type="paragraph" w:styleId="Revision">
    <w:name w:val="Revision"/>
    <w:hidden/>
    <w:uiPriority w:val="99"/>
    <w:semiHidden/>
    <w:rsid w:val="0089332E"/>
  </w:style>
  <w:style w:type="paragraph" w:styleId="FootnoteText">
    <w:name w:val="footnote text"/>
    <w:basedOn w:val="Normal"/>
    <w:link w:val="FootnoteTextChar"/>
    <w:uiPriority w:val="99"/>
    <w:semiHidden/>
    <w:unhideWhenUsed/>
    <w:rsid w:val="003E5C21"/>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E5C2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E5C21"/>
    <w:rPr>
      <w:vertAlign w:val="superscript"/>
    </w:rPr>
  </w:style>
  <w:style w:type="paragraph" w:styleId="Header">
    <w:name w:val="header"/>
    <w:basedOn w:val="Normal"/>
    <w:link w:val="HeaderChar"/>
    <w:uiPriority w:val="99"/>
    <w:unhideWhenUsed/>
    <w:rsid w:val="006B0D4F"/>
    <w:pPr>
      <w:tabs>
        <w:tab w:val="center" w:pos="4680"/>
        <w:tab w:val="right" w:pos="9360"/>
      </w:tabs>
    </w:pPr>
  </w:style>
  <w:style w:type="character" w:customStyle="1" w:styleId="HeaderChar">
    <w:name w:val="Header Char"/>
    <w:basedOn w:val="DefaultParagraphFont"/>
    <w:link w:val="Header"/>
    <w:uiPriority w:val="99"/>
    <w:rsid w:val="006B0D4F"/>
  </w:style>
  <w:style w:type="paragraph" w:styleId="Footer">
    <w:name w:val="footer"/>
    <w:basedOn w:val="Normal"/>
    <w:link w:val="FooterChar"/>
    <w:uiPriority w:val="99"/>
    <w:unhideWhenUsed/>
    <w:rsid w:val="006B0D4F"/>
    <w:pPr>
      <w:tabs>
        <w:tab w:val="center" w:pos="4680"/>
        <w:tab w:val="right" w:pos="9360"/>
      </w:tabs>
    </w:pPr>
  </w:style>
  <w:style w:type="character" w:customStyle="1" w:styleId="FooterChar">
    <w:name w:val="Footer Char"/>
    <w:basedOn w:val="DefaultParagraphFont"/>
    <w:link w:val="Footer"/>
    <w:uiPriority w:val="99"/>
    <w:rsid w:val="006B0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22407">
      <w:bodyDiv w:val="1"/>
      <w:marLeft w:val="0"/>
      <w:marRight w:val="0"/>
      <w:marTop w:val="0"/>
      <w:marBottom w:val="0"/>
      <w:divBdr>
        <w:top w:val="none" w:sz="0" w:space="0" w:color="auto"/>
        <w:left w:val="none" w:sz="0" w:space="0" w:color="auto"/>
        <w:bottom w:val="none" w:sz="0" w:space="0" w:color="auto"/>
        <w:right w:val="none" w:sz="0" w:space="0" w:color="auto"/>
      </w:divBdr>
    </w:div>
    <w:div w:id="499196240">
      <w:bodyDiv w:val="1"/>
      <w:marLeft w:val="0"/>
      <w:marRight w:val="0"/>
      <w:marTop w:val="0"/>
      <w:marBottom w:val="0"/>
      <w:divBdr>
        <w:top w:val="none" w:sz="0" w:space="0" w:color="auto"/>
        <w:left w:val="none" w:sz="0" w:space="0" w:color="auto"/>
        <w:bottom w:val="none" w:sz="0" w:space="0" w:color="auto"/>
        <w:right w:val="none" w:sz="0" w:space="0" w:color="auto"/>
      </w:divBdr>
    </w:div>
    <w:div w:id="971715544">
      <w:bodyDiv w:val="1"/>
      <w:marLeft w:val="0"/>
      <w:marRight w:val="0"/>
      <w:marTop w:val="0"/>
      <w:marBottom w:val="0"/>
      <w:divBdr>
        <w:top w:val="none" w:sz="0" w:space="0" w:color="auto"/>
        <w:left w:val="none" w:sz="0" w:space="0" w:color="auto"/>
        <w:bottom w:val="none" w:sz="0" w:space="0" w:color="auto"/>
        <w:right w:val="none" w:sz="0" w:space="0" w:color="auto"/>
      </w:divBdr>
      <w:divsChild>
        <w:div w:id="509149330">
          <w:marLeft w:val="0"/>
          <w:marRight w:val="0"/>
          <w:marTop w:val="0"/>
          <w:marBottom w:val="0"/>
          <w:divBdr>
            <w:top w:val="none" w:sz="0" w:space="0" w:color="auto"/>
            <w:left w:val="none" w:sz="0" w:space="0" w:color="auto"/>
            <w:bottom w:val="none" w:sz="0" w:space="0" w:color="auto"/>
            <w:right w:val="none" w:sz="0" w:space="0" w:color="auto"/>
          </w:divBdr>
        </w:div>
        <w:div w:id="1902209257">
          <w:marLeft w:val="0"/>
          <w:marRight w:val="0"/>
          <w:marTop w:val="0"/>
          <w:marBottom w:val="0"/>
          <w:divBdr>
            <w:top w:val="none" w:sz="0" w:space="0" w:color="auto"/>
            <w:left w:val="none" w:sz="0" w:space="0" w:color="auto"/>
            <w:bottom w:val="none" w:sz="0" w:space="0" w:color="auto"/>
            <w:right w:val="none" w:sz="0" w:space="0" w:color="auto"/>
          </w:divBdr>
        </w:div>
      </w:divsChild>
    </w:div>
    <w:div w:id="1320618592">
      <w:bodyDiv w:val="1"/>
      <w:marLeft w:val="0"/>
      <w:marRight w:val="0"/>
      <w:marTop w:val="0"/>
      <w:marBottom w:val="0"/>
      <w:divBdr>
        <w:top w:val="none" w:sz="0" w:space="0" w:color="auto"/>
        <w:left w:val="none" w:sz="0" w:space="0" w:color="auto"/>
        <w:bottom w:val="none" w:sz="0" w:space="0" w:color="auto"/>
        <w:right w:val="none" w:sz="0" w:space="0" w:color="auto"/>
      </w:divBdr>
    </w:div>
    <w:div w:id="14402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lancet.com/pb-assets/Lancet/gbd/summaries/risks/ambient-particulate-matter-pollu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14</Pages>
  <Words>18492</Words>
  <Characters>105405</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48</cp:revision>
  <dcterms:created xsi:type="dcterms:W3CDTF">2025-04-10T15:50:00Z</dcterms:created>
  <dcterms:modified xsi:type="dcterms:W3CDTF">2025-04-28T15:06:00Z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id="DPULJwwq"/&gt;&lt;style id="" hasBibliography="0" bibliographyStyleHasBeenSet="0"/&gt;&lt;prefs/&gt;&lt;/data&gt;</vt:lpwstr>
  </property>
</Properties>
</file>